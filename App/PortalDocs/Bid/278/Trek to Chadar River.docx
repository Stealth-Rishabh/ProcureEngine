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BD896" w14:textId="77777777" w:rsidR="00365A2C" w:rsidRPr="00CA64FB" w:rsidRDefault="00CA64FB" w:rsidP="00365A2C">
      <w:pPr>
        <w:rPr>
          <w:b/>
          <w:u w:val="single"/>
        </w:rPr>
      </w:pPr>
      <w:r w:rsidRPr="00CA64FB">
        <w:rPr>
          <w:b/>
          <w:u w:val="single"/>
        </w:rPr>
        <w:t>TREK TO CHADAR RIVER</w:t>
      </w:r>
    </w:p>
    <w:p w14:paraId="3CE0D5D9" w14:textId="77777777" w:rsidR="00365A2C" w:rsidRPr="00CA64FB" w:rsidRDefault="00CA64FB" w:rsidP="00365A2C">
      <w:pPr>
        <w:rPr>
          <w:b/>
          <w:u w:val="single"/>
        </w:rPr>
      </w:pPr>
      <w:r w:rsidRPr="00CA64FB">
        <w:rPr>
          <w:b/>
          <w:u w:val="single"/>
        </w:rPr>
        <w:t>DESCRIPTION</w:t>
      </w:r>
    </w:p>
    <w:p w14:paraId="1878BA21" w14:textId="77777777" w:rsidR="00365A2C" w:rsidRDefault="00365A2C" w:rsidP="00365A2C">
      <w:r>
        <w:t xml:space="preserve">"CHADAR" refers to the blanket or sheet as the </w:t>
      </w:r>
      <w:proofErr w:type="spellStart"/>
      <w:r>
        <w:t>Zanskar</w:t>
      </w:r>
      <w:proofErr w:type="spellEnd"/>
      <w:r>
        <w:t xml:space="preserve"> </w:t>
      </w:r>
      <w:proofErr w:type="gramStart"/>
      <w:r>
        <w:t>river</w:t>
      </w:r>
      <w:proofErr w:type="gramEnd"/>
      <w:r>
        <w:t xml:space="preserve"> transforms itself from a rapid river into a white blanket of ice during winter</w:t>
      </w:r>
      <w:ins w:id="0" w:author="user" w:date="2015-09-30T13:09:00Z">
        <w:r w:rsidR="00922D6B">
          <w:t>. This</w:t>
        </w:r>
      </w:ins>
      <w:del w:id="1" w:author="user" w:date="2015-09-30T13:09:00Z">
        <w:r w:rsidDel="00922D6B">
          <w:delText>, a</w:delText>
        </w:r>
      </w:del>
      <w:r>
        <w:t xml:space="preserve"> frozen spectacle awaits </w:t>
      </w:r>
      <w:del w:id="2" w:author="user" w:date="2015-09-30T13:09:00Z">
        <w:r w:rsidDel="00922D6B">
          <w:delText xml:space="preserve">the </w:delText>
        </w:r>
      </w:del>
      <w:r>
        <w:t>trekker</w:t>
      </w:r>
      <w:ins w:id="3" w:author="user" w:date="2015-09-30T13:09:00Z">
        <w:r w:rsidR="00922D6B">
          <w:t>s like you</w:t>
        </w:r>
      </w:ins>
      <w:r>
        <w:t xml:space="preserve"> to </w:t>
      </w:r>
      <w:del w:id="4" w:author="user" w:date="2015-09-30T13:10:00Z">
        <w:r w:rsidDel="00922D6B">
          <w:delText>be experienced o</w:delText>
        </w:r>
      </w:del>
      <w:ins w:id="5" w:author="user" w:date="2015-09-30T13:10:00Z">
        <w:r w:rsidR="00922D6B">
          <w:t xml:space="preserve">get an experience of walking on frozen water that gets a bluish tinge and then transforms into </w:t>
        </w:r>
      </w:ins>
      <w:del w:id="6" w:author="user" w:date="2015-09-30T13:10:00Z">
        <w:r w:rsidDel="00922D6B">
          <w:delText>f glass ice ranging from a bluish tinge to</w:delText>
        </w:r>
      </w:del>
      <w:r>
        <w:t xml:space="preserve"> golden yellow </w:t>
      </w:r>
      <w:del w:id="7" w:author="user" w:date="2015-09-30T13:10:00Z">
        <w:r w:rsidDel="00922D6B">
          <w:delText xml:space="preserve">that is seen </w:delText>
        </w:r>
      </w:del>
      <w:r>
        <w:t xml:space="preserve">during the few hours </w:t>
      </w:r>
      <w:del w:id="8" w:author="user" w:date="2015-09-30T13:10:00Z">
        <w:r w:rsidDel="00922D6B">
          <w:delText xml:space="preserve">that </w:delText>
        </w:r>
      </w:del>
      <w:ins w:id="9" w:author="user" w:date="2015-09-30T13:10:00Z">
        <w:r w:rsidR="00922D6B">
          <w:t>when</w:t>
        </w:r>
        <w:r w:rsidR="00922D6B">
          <w:t xml:space="preserve"> </w:t>
        </w:r>
      </w:ins>
      <w:r>
        <w:t xml:space="preserve">sunlight reaches </w:t>
      </w:r>
      <w:del w:id="10" w:author="user" w:date="2015-09-30T13:10:00Z">
        <w:r w:rsidDel="00922D6B">
          <w:delText xml:space="preserve">directly into </w:delText>
        </w:r>
      </w:del>
      <w:r>
        <w:t>the gorge</w:t>
      </w:r>
      <w:ins w:id="11" w:author="user" w:date="2015-09-30T13:11:00Z">
        <w:r w:rsidR="00922D6B">
          <w:t xml:space="preserve"> and then</w:t>
        </w:r>
      </w:ins>
      <w:r>
        <w:t xml:space="preserve"> to </w:t>
      </w:r>
      <w:del w:id="12" w:author="user" w:date="2015-09-30T13:11:00Z">
        <w:r w:rsidDel="00922D6B">
          <w:delText xml:space="preserve">the </w:delText>
        </w:r>
      </w:del>
      <w:r>
        <w:t>milky whitish</w:t>
      </w:r>
      <w:ins w:id="13" w:author="user" w:date="2015-09-30T13:11:00Z">
        <w:r w:rsidR="00922D6B">
          <w:t xml:space="preserve"> color</w:t>
        </w:r>
      </w:ins>
      <w:r>
        <w:t xml:space="preserve"> on a moonlit night</w:t>
      </w:r>
      <w:ins w:id="14" w:author="user" w:date="2015-09-30T13:11:00Z">
        <w:r w:rsidR="00922D6B">
          <w:t>. It’s a trek like no other. Get ready!</w:t>
        </w:r>
      </w:ins>
      <w:del w:id="15" w:author="user" w:date="2015-09-30T13:11:00Z">
        <w:r w:rsidDel="00922D6B">
          <w:delText xml:space="preserve"> - as said a trek journey like no other</w:delText>
        </w:r>
      </w:del>
      <w:r>
        <w:t xml:space="preserve">! </w:t>
      </w:r>
    </w:p>
    <w:p w14:paraId="6A8944B9" w14:textId="77777777" w:rsidR="00365A2C" w:rsidRPr="00CA64FB" w:rsidRDefault="00CA64FB" w:rsidP="00365A2C">
      <w:pPr>
        <w:rPr>
          <w:b/>
        </w:rPr>
      </w:pPr>
      <w:r w:rsidRPr="00CA64FB">
        <w:rPr>
          <w:b/>
        </w:rPr>
        <w:t>WHAT'S UNIQUE?</w:t>
      </w:r>
    </w:p>
    <w:p w14:paraId="2F1E6B03" w14:textId="77777777" w:rsidR="00365A2C" w:rsidDel="00922D6B" w:rsidRDefault="00365A2C" w:rsidP="00CA64FB">
      <w:pPr>
        <w:pStyle w:val="ListParagraph"/>
        <w:numPr>
          <w:ilvl w:val="0"/>
          <w:numId w:val="1"/>
        </w:numPr>
        <w:rPr>
          <w:del w:id="16" w:author="user" w:date="2015-09-30T13:11:00Z"/>
        </w:rPr>
      </w:pPr>
      <w:del w:id="17" w:author="user" w:date="2015-09-30T13:11:00Z">
        <w:r w:rsidDel="00922D6B">
          <w:delText>Shopping in villages of ladakh.</w:delText>
        </w:r>
      </w:del>
    </w:p>
    <w:p w14:paraId="3CFC2AF5" w14:textId="77777777" w:rsidR="00365A2C" w:rsidRDefault="00365A2C" w:rsidP="00CA64FB">
      <w:pPr>
        <w:pStyle w:val="ListParagraph"/>
        <w:numPr>
          <w:ilvl w:val="0"/>
          <w:numId w:val="1"/>
        </w:numPr>
      </w:pPr>
      <w:r>
        <w:t>Walk on the frozen river.</w:t>
      </w:r>
    </w:p>
    <w:p w14:paraId="3108BCD1" w14:textId="77777777" w:rsidR="00365A2C" w:rsidRDefault="00365A2C" w:rsidP="00CA64FB">
      <w:pPr>
        <w:pStyle w:val="ListParagraph"/>
        <w:numPr>
          <w:ilvl w:val="0"/>
          <w:numId w:val="1"/>
        </w:numPr>
      </w:pPr>
      <w:r>
        <w:t>Chance to view the frozen waterfall, cliffs and even mountain fox.</w:t>
      </w:r>
    </w:p>
    <w:p w14:paraId="3740602A" w14:textId="77777777" w:rsidR="00365A2C" w:rsidDel="00922D6B" w:rsidRDefault="00365A2C" w:rsidP="00365A2C">
      <w:pPr>
        <w:rPr>
          <w:del w:id="18" w:author="user" w:date="2015-09-30T13:11:00Z"/>
        </w:rPr>
      </w:pPr>
    </w:p>
    <w:p w14:paraId="3BB5F49D" w14:textId="77777777" w:rsidR="00365A2C" w:rsidRPr="00CA64FB" w:rsidRDefault="00CA64FB" w:rsidP="00365A2C">
      <w:pPr>
        <w:rPr>
          <w:b/>
          <w:u w:val="single"/>
        </w:rPr>
      </w:pPr>
      <w:r w:rsidRPr="00CA64FB">
        <w:rPr>
          <w:b/>
          <w:u w:val="single"/>
        </w:rPr>
        <w:t>INCLUSIONS</w:t>
      </w:r>
    </w:p>
    <w:p w14:paraId="4E75FE34" w14:textId="77777777" w:rsidR="00365A2C" w:rsidRPr="00CA64FB" w:rsidRDefault="00CA64FB" w:rsidP="00365A2C">
      <w:pPr>
        <w:rPr>
          <w:b/>
          <w:u w:val="single"/>
        </w:rPr>
      </w:pPr>
      <w:r w:rsidRPr="00CA64FB">
        <w:rPr>
          <w:b/>
          <w:u w:val="single"/>
        </w:rPr>
        <w:t>INCLUDES</w:t>
      </w:r>
    </w:p>
    <w:p w14:paraId="1FA6028F" w14:textId="77777777" w:rsidR="00365A2C" w:rsidRDefault="00365A2C" w:rsidP="00CA64FB">
      <w:pPr>
        <w:pStyle w:val="ListParagraph"/>
        <w:numPr>
          <w:ilvl w:val="0"/>
          <w:numId w:val="2"/>
        </w:numPr>
      </w:pPr>
      <w:r>
        <w:t xml:space="preserve">First aid, medical kits </w:t>
      </w:r>
      <w:del w:id="19" w:author="user" w:date="2015-09-30T13:12:00Z">
        <w:r w:rsidDel="00922D6B">
          <w:delText xml:space="preserve">&amp; </w:delText>
        </w:r>
      </w:del>
      <w:ins w:id="20" w:author="user" w:date="2015-09-30T13:12:00Z">
        <w:r w:rsidR="00922D6B">
          <w:t>and</w:t>
        </w:r>
        <w:r w:rsidR="00922D6B">
          <w:t xml:space="preserve"> </w:t>
        </w:r>
      </w:ins>
      <w:r>
        <w:t>oxygen cylinder.</w:t>
      </w:r>
    </w:p>
    <w:p w14:paraId="3EBCF07B" w14:textId="77777777" w:rsidR="00365A2C" w:rsidRDefault="00365A2C" w:rsidP="00CA64FB">
      <w:pPr>
        <w:pStyle w:val="ListParagraph"/>
        <w:numPr>
          <w:ilvl w:val="0"/>
          <w:numId w:val="2"/>
        </w:numPr>
      </w:pPr>
      <w:r>
        <w:t xml:space="preserve">To and fro transport to </w:t>
      </w:r>
      <w:ins w:id="21" w:author="user" w:date="2015-09-30T13:12:00Z">
        <w:r w:rsidR="00922D6B">
          <w:t>L</w:t>
        </w:r>
      </w:ins>
      <w:del w:id="22" w:author="user" w:date="2015-09-30T13:12:00Z">
        <w:r w:rsidDel="00922D6B">
          <w:delText>l</w:delText>
        </w:r>
      </w:del>
      <w:r>
        <w:t>eh.</w:t>
      </w:r>
    </w:p>
    <w:p w14:paraId="716271ED" w14:textId="77777777" w:rsidR="00365A2C" w:rsidRDefault="00365A2C" w:rsidP="00CA64FB">
      <w:pPr>
        <w:pStyle w:val="ListParagraph"/>
        <w:numPr>
          <w:ilvl w:val="0"/>
          <w:numId w:val="2"/>
        </w:numPr>
      </w:pPr>
      <w:r>
        <w:t>Accommodation (tented or hotel).</w:t>
      </w:r>
    </w:p>
    <w:p w14:paraId="68B989BB" w14:textId="77777777" w:rsidR="00365A2C" w:rsidRDefault="00365A2C" w:rsidP="00CA64FB">
      <w:pPr>
        <w:pStyle w:val="ListParagraph"/>
        <w:numPr>
          <w:ilvl w:val="0"/>
          <w:numId w:val="2"/>
        </w:numPr>
      </w:pPr>
      <w:r>
        <w:t>Meals while on trek (Veg.).</w:t>
      </w:r>
    </w:p>
    <w:p w14:paraId="30E5B5DC" w14:textId="77777777" w:rsidR="00365A2C" w:rsidRDefault="00365A2C" w:rsidP="00CA64FB">
      <w:pPr>
        <w:pStyle w:val="ListParagraph"/>
        <w:numPr>
          <w:ilvl w:val="0"/>
          <w:numId w:val="2"/>
        </w:numPr>
      </w:pPr>
      <w:r>
        <w:t>Trek equipment</w:t>
      </w:r>
      <w:del w:id="23" w:author="user" w:date="2015-09-30T13:12:00Z">
        <w:r w:rsidDel="00922D6B">
          <w:delText>'</w:delText>
        </w:r>
      </w:del>
      <w:r>
        <w:t>s (sleeping bag, mattress, dome tent).</w:t>
      </w:r>
    </w:p>
    <w:p w14:paraId="777E741D" w14:textId="77777777" w:rsidR="00365A2C" w:rsidRDefault="00365A2C" w:rsidP="00CA64FB">
      <w:pPr>
        <w:pStyle w:val="ListParagraph"/>
        <w:numPr>
          <w:ilvl w:val="0"/>
          <w:numId w:val="2"/>
        </w:numPr>
      </w:pPr>
      <w:r>
        <w:t>Permits/ forest fees.</w:t>
      </w:r>
    </w:p>
    <w:p w14:paraId="49396968" w14:textId="77777777" w:rsidR="00365A2C" w:rsidRDefault="00365A2C" w:rsidP="00CA64FB">
      <w:pPr>
        <w:pStyle w:val="ListParagraph"/>
        <w:numPr>
          <w:ilvl w:val="0"/>
          <w:numId w:val="2"/>
        </w:numPr>
      </w:pPr>
      <w:r>
        <w:t xml:space="preserve">Experienced trek leader, guide </w:t>
      </w:r>
      <w:del w:id="24" w:author="user" w:date="2015-09-30T13:12:00Z">
        <w:r w:rsidDel="00922D6B">
          <w:delText xml:space="preserve">&amp; </w:delText>
        </w:r>
      </w:del>
      <w:ins w:id="25" w:author="user" w:date="2015-09-30T13:12:00Z">
        <w:r w:rsidR="00922D6B">
          <w:t>and</w:t>
        </w:r>
        <w:r w:rsidR="00922D6B">
          <w:t xml:space="preserve"> </w:t>
        </w:r>
      </w:ins>
      <w:r>
        <w:t>support staff to help trekkers.</w:t>
      </w:r>
    </w:p>
    <w:p w14:paraId="3A8D91C6" w14:textId="77777777" w:rsidR="00365A2C" w:rsidRDefault="00365A2C" w:rsidP="00CA64FB">
      <w:pPr>
        <w:pStyle w:val="ListParagraph"/>
        <w:numPr>
          <w:ilvl w:val="0"/>
          <w:numId w:val="2"/>
        </w:numPr>
      </w:pPr>
      <w:r>
        <w:t>Crampons.</w:t>
      </w:r>
    </w:p>
    <w:p w14:paraId="641E2E59" w14:textId="77777777" w:rsidR="00365A2C" w:rsidRPr="00CA64FB" w:rsidRDefault="00CA64FB" w:rsidP="00365A2C">
      <w:pPr>
        <w:rPr>
          <w:b/>
          <w:u w:val="single"/>
        </w:rPr>
      </w:pPr>
      <w:r w:rsidRPr="00CA64FB">
        <w:rPr>
          <w:b/>
          <w:u w:val="single"/>
        </w:rPr>
        <w:t>DOES NOT INCLUDE</w:t>
      </w:r>
    </w:p>
    <w:p w14:paraId="74E4E8DE" w14:textId="77777777" w:rsidR="00365A2C" w:rsidRDefault="00365A2C" w:rsidP="00CA64FB">
      <w:pPr>
        <w:pStyle w:val="ListParagraph"/>
        <w:numPr>
          <w:ilvl w:val="0"/>
          <w:numId w:val="3"/>
        </w:numPr>
      </w:pPr>
      <w:r>
        <w:t>Airfare.</w:t>
      </w:r>
    </w:p>
    <w:p w14:paraId="0CC67301" w14:textId="77777777" w:rsidR="00365A2C" w:rsidRDefault="00365A2C" w:rsidP="00CA64FB">
      <w:pPr>
        <w:pStyle w:val="ListParagraph"/>
        <w:numPr>
          <w:ilvl w:val="0"/>
          <w:numId w:val="3"/>
        </w:numPr>
      </w:pPr>
      <w:r>
        <w:t>Any kind of personal expenses.</w:t>
      </w:r>
    </w:p>
    <w:p w14:paraId="3436A5A3" w14:textId="77777777" w:rsidR="00365A2C" w:rsidRDefault="00365A2C" w:rsidP="00CA64FB">
      <w:pPr>
        <w:pStyle w:val="ListParagraph"/>
        <w:numPr>
          <w:ilvl w:val="0"/>
          <w:numId w:val="3"/>
        </w:numPr>
      </w:pPr>
      <w:r>
        <w:t>Insurance.</w:t>
      </w:r>
    </w:p>
    <w:p w14:paraId="2F7D2180" w14:textId="77777777" w:rsidR="00365A2C" w:rsidRDefault="00365A2C" w:rsidP="00CA64FB">
      <w:pPr>
        <w:pStyle w:val="ListParagraph"/>
        <w:numPr>
          <w:ilvl w:val="0"/>
          <w:numId w:val="3"/>
        </w:numPr>
      </w:pPr>
      <w:r>
        <w:t>Porter to carry personal luggage.</w:t>
      </w:r>
    </w:p>
    <w:p w14:paraId="6E7B09AF" w14:textId="77777777" w:rsidR="00365A2C" w:rsidRDefault="00365A2C" w:rsidP="00CA64FB">
      <w:pPr>
        <w:pStyle w:val="ListParagraph"/>
        <w:numPr>
          <w:ilvl w:val="0"/>
          <w:numId w:val="3"/>
        </w:numPr>
      </w:pPr>
      <w:r>
        <w:t xml:space="preserve">Meals at </w:t>
      </w:r>
      <w:del w:id="26" w:author="user" w:date="2015-09-30T13:12:00Z">
        <w:r w:rsidDel="00247A0B">
          <w:delText>l</w:delText>
        </w:r>
      </w:del>
      <w:ins w:id="27" w:author="user" w:date="2015-09-30T13:12:00Z">
        <w:r w:rsidR="00247A0B">
          <w:t>L</w:t>
        </w:r>
      </w:ins>
      <w:r>
        <w:t>eh.</w:t>
      </w:r>
    </w:p>
    <w:p w14:paraId="012F64C8" w14:textId="77777777" w:rsidR="00365A2C" w:rsidRDefault="00365A2C" w:rsidP="00CA64FB">
      <w:pPr>
        <w:pStyle w:val="ListParagraph"/>
        <w:numPr>
          <w:ilvl w:val="0"/>
          <w:numId w:val="3"/>
        </w:numPr>
      </w:pPr>
      <w:r>
        <w:t>Anything not specifically mentioned under the head price includes.</w:t>
      </w:r>
    </w:p>
    <w:p w14:paraId="1239F6D8" w14:textId="77777777" w:rsidR="00365A2C" w:rsidRDefault="00365A2C" w:rsidP="00CA64FB">
      <w:pPr>
        <w:pStyle w:val="ListParagraph"/>
        <w:numPr>
          <w:ilvl w:val="0"/>
          <w:numId w:val="3"/>
        </w:numPr>
      </w:pPr>
      <w:r>
        <w:t>Trekking shoe.</w:t>
      </w:r>
    </w:p>
    <w:p w14:paraId="54BF7A0F" w14:textId="77777777" w:rsidR="00365A2C" w:rsidRDefault="00365A2C" w:rsidP="00CA64FB">
      <w:pPr>
        <w:pStyle w:val="ListParagraph"/>
        <w:numPr>
          <w:ilvl w:val="0"/>
          <w:numId w:val="3"/>
        </w:numPr>
      </w:pPr>
      <w:r>
        <w:t>Walking stick.</w:t>
      </w:r>
    </w:p>
    <w:p w14:paraId="50BA82A1" w14:textId="77777777" w:rsidR="00365A2C" w:rsidRPr="00CA64FB" w:rsidRDefault="00CA64FB" w:rsidP="00365A2C">
      <w:pPr>
        <w:rPr>
          <w:b/>
          <w:u w:val="single"/>
        </w:rPr>
      </w:pPr>
      <w:r w:rsidRPr="00CA64FB">
        <w:rPr>
          <w:b/>
          <w:u w:val="single"/>
        </w:rPr>
        <w:t>TIPS, HINTS, PRECAUTIONS</w:t>
      </w:r>
    </w:p>
    <w:p w14:paraId="1E322F4F" w14:textId="77777777" w:rsidR="00365A2C" w:rsidRDefault="00365A2C" w:rsidP="00365A2C">
      <w:r>
        <w:t xml:space="preserve">1. </w:t>
      </w:r>
      <w:r w:rsidR="00247A0B">
        <w:t xml:space="preserve">How long </w:t>
      </w:r>
      <w:del w:id="28" w:author="user" w:date="2015-09-30T13:12:00Z">
        <w:r w:rsidR="00247A0B" w:rsidDel="00247A0B">
          <w:delText>dooes</w:delText>
        </w:r>
      </w:del>
      <w:ins w:id="29" w:author="user" w:date="2015-09-30T13:12:00Z">
        <w:r w:rsidR="00247A0B">
          <w:t>does</w:t>
        </w:r>
      </w:ins>
      <w:r w:rsidR="00247A0B">
        <w:t xml:space="preserve"> one have to walk on the frozen river each day?</w:t>
      </w:r>
    </w:p>
    <w:p w14:paraId="064DB4DB" w14:textId="77777777" w:rsidR="00365A2C" w:rsidRDefault="00365A2C" w:rsidP="00365A2C">
      <w:r>
        <w:lastRenderedPageBreak/>
        <w:t xml:space="preserve">Average walking distance is 10- 12 km each day and trekkers make it mostly in 5-7 hours. You will definitely enjoy it, don’t be disheartened. We try to reach the camp site by the afternoon everyday so that the rest of the day can be enjoyed at leisure. </w:t>
      </w:r>
    </w:p>
    <w:p w14:paraId="6E1FF026" w14:textId="77777777" w:rsidR="00365A2C" w:rsidRDefault="00247A0B" w:rsidP="00365A2C">
      <w:r>
        <w:t>2. What is the level of fitness expected from the participants?</w:t>
      </w:r>
    </w:p>
    <w:p w14:paraId="5A4CE3A7" w14:textId="77777777" w:rsidR="00365A2C" w:rsidRDefault="00365A2C" w:rsidP="00365A2C">
      <w:r>
        <w:t xml:space="preserve">Optimum level of fitness is required </w:t>
      </w:r>
      <w:r w:rsidR="00247A0B">
        <w:t>t</w:t>
      </w:r>
      <w:ins w:id="30" w:author="user" w:date="2015-09-30T13:13:00Z">
        <w:r w:rsidR="00247A0B">
          <w:t>o complete</w:t>
        </w:r>
      </w:ins>
      <w:r>
        <w:t xml:space="preserve"> </w:t>
      </w:r>
      <w:proofErr w:type="spellStart"/>
      <w:r>
        <w:t>Chadar</w:t>
      </w:r>
      <w:proofErr w:type="spellEnd"/>
      <w:r>
        <w:t xml:space="preserve"> trek so that you can enjoy your trek without facing any </w:t>
      </w:r>
      <w:del w:id="31" w:author="user" w:date="2015-09-30T13:13:00Z">
        <w:r w:rsidDel="00247A0B">
          <w:delText>physical issues</w:delText>
        </w:r>
      </w:del>
      <w:ins w:id="32" w:author="user" w:date="2015-09-30T13:13:00Z">
        <w:r w:rsidR="00247A0B">
          <w:t>health issues</w:t>
        </w:r>
      </w:ins>
      <w:r>
        <w:t xml:space="preserve">. The </w:t>
      </w:r>
      <w:proofErr w:type="spellStart"/>
      <w:r>
        <w:t>Chadar</w:t>
      </w:r>
      <w:proofErr w:type="spellEnd"/>
      <w:r>
        <w:t xml:space="preserve"> Trek is not challenging because </w:t>
      </w:r>
      <w:del w:id="33" w:author="user" w:date="2015-09-30T13:13:00Z">
        <w:r w:rsidDel="00247A0B">
          <w:delText xml:space="preserve">of the walk </w:delText>
        </w:r>
      </w:del>
      <w:ins w:id="34" w:author="user" w:date="2015-09-30T13:13:00Z">
        <w:r w:rsidR="00247A0B">
          <w:t xml:space="preserve">it’s a straight train and </w:t>
        </w:r>
      </w:ins>
      <w:del w:id="35" w:author="user" w:date="2015-09-30T13:13:00Z">
        <w:r w:rsidDel="00247A0B">
          <w:delText xml:space="preserve">the frozen river as it’s a straight path and </w:delText>
        </w:r>
      </w:del>
      <w:r>
        <w:t xml:space="preserve">not inclined. </w:t>
      </w:r>
      <w:ins w:id="36" w:author="user" w:date="2015-09-30T13:13:00Z">
        <w:r w:rsidR="00247A0B">
          <w:t>It’s t</w:t>
        </w:r>
      </w:ins>
      <w:del w:id="37" w:author="user" w:date="2015-09-30T13:13:00Z">
        <w:r w:rsidDel="00247A0B">
          <w:delText>T</w:delText>
        </w:r>
      </w:del>
      <w:r>
        <w:t>he temperature</w:t>
      </w:r>
      <w:del w:id="38" w:author="user" w:date="2015-09-30T13:13:00Z">
        <w:r w:rsidDel="00247A0B">
          <w:delText>s</w:delText>
        </w:r>
      </w:del>
      <w:r>
        <w:t xml:space="preserve"> that go beyond -25 </w:t>
      </w:r>
      <w:ins w:id="39" w:author="user" w:date="2015-09-30T13:13:00Z">
        <w:r w:rsidR="00247A0B">
          <w:t>d</w:t>
        </w:r>
      </w:ins>
      <w:del w:id="40" w:author="user" w:date="2015-09-30T13:13:00Z">
        <w:r w:rsidDel="00247A0B">
          <w:delText>D</w:delText>
        </w:r>
      </w:del>
      <w:r>
        <w:t xml:space="preserve">egrees </w:t>
      </w:r>
      <w:ins w:id="41" w:author="user" w:date="2015-09-30T13:13:00Z">
        <w:r w:rsidR="00247A0B">
          <w:t xml:space="preserve">that </w:t>
        </w:r>
      </w:ins>
      <w:r>
        <w:t xml:space="preserve">makes the route thrilling and challenging. </w:t>
      </w:r>
    </w:p>
    <w:p w14:paraId="52C675A1" w14:textId="77777777" w:rsidR="00365A2C" w:rsidRDefault="00365A2C" w:rsidP="00365A2C">
      <w:r>
        <w:t xml:space="preserve">3. </w:t>
      </w:r>
      <w:r w:rsidR="00247A0B">
        <w:t>Can trip n thrill change the itinerary?</w:t>
      </w:r>
    </w:p>
    <w:p w14:paraId="229B73E9" w14:textId="77777777" w:rsidR="00365A2C" w:rsidRDefault="00365A2C" w:rsidP="00365A2C">
      <w:r>
        <w:t xml:space="preserve">Depending on the prevailing situation. However the date of trek completion should always coincide with the original itinerary. You should keep in mind that </w:t>
      </w:r>
      <w:proofErr w:type="spellStart"/>
      <w:r>
        <w:t>Chadar</w:t>
      </w:r>
      <w:proofErr w:type="spellEnd"/>
      <w:r>
        <w:t xml:space="preserve"> Trek is happening in</w:t>
      </w:r>
      <w:del w:id="42" w:author="user" w:date="2015-09-30T13:14:00Z">
        <w:r w:rsidDel="00247A0B">
          <w:delText>to</w:delText>
        </w:r>
      </w:del>
      <w:r>
        <w:t xml:space="preserve"> the remotest region, where many unforeseen events may contribute to the need for a change in itinerary. In such cases, we or your trek leader will suggest the best alternative similar to your original itinerary.</w:t>
      </w:r>
    </w:p>
    <w:p w14:paraId="40BA83FE" w14:textId="77777777" w:rsidR="00CA64FB" w:rsidRDefault="00365A2C" w:rsidP="00365A2C">
      <w:r>
        <w:t xml:space="preserve">4. </w:t>
      </w:r>
      <w:r w:rsidR="00247A0B">
        <w:t xml:space="preserve">Do you think </w:t>
      </w:r>
      <w:del w:id="43" w:author="user" w:date="2015-09-30T13:14:00Z">
        <w:r w:rsidR="00247A0B" w:rsidDel="00247A0B">
          <w:delText>i</w:delText>
        </w:r>
      </w:del>
      <w:ins w:id="44" w:author="user" w:date="2015-09-30T13:14:00Z">
        <w:r w:rsidR="00247A0B">
          <w:t>I</w:t>
        </w:r>
      </w:ins>
      <w:r w:rsidR="00247A0B">
        <w:t xml:space="preserve"> should bring some medicines along with me while on the trek?</w:t>
      </w:r>
    </w:p>
    <w:p w14:paraId="4E6672A7" w14:textId="77777777" w:rsidR="00365A2C" w:rsidRDefault="00365A2C" w:rsidP="00365A2C">
      <w:r>
        <w:t xml:space="preserve">Yes, it is always advisable that in any trek </w:t>
      </w:r>
      <w:ins w:id="45" w:author="user" w:date="2015-09-30T13:14:00Z">
        <w:r w:rsidR="00D97FFD">
          <w:t xml:space="preserve">you </w:t>
        </w:r>
      </w:ins>
      <w:r>
        <w:t>carry your own personal medication and basic first aid kit with you.</w:t>
      </w:r>
    </w:p>
    <w:p w14:paraId="4B49402B" w14:textId="77777777" w:rsidR="00CA64FB" w:rsidRDefault="00365A2C" w:rsidP="00365A2C">
      <w:r>
        <w:t xml:space="preserve">5. </w:t>
      </w:r>
      <w:r w:rsidR="00247A0B">
        <w:t>What about medical facilities and doctor while on trek?</w:t>
      </w:r>
    </w:p>
    <w:p w14:paraId="542F80BF" w14:textId="77777777" w:rsidR="00365A2C" w:rsidRDefault="00365A2C" w:rsidP="00365A2C">
      <w:r>
        <w:t xml:space="preserve">Our trek leaders are certified in Wilderness first-aid" and </w:t>
      </w:r>
      <w:del w:id="46" w:author="user" w:date="2015-09-30T13:15:00Z">
        <w:r w:rsidDel="00D97FFD">
          <w:delText xml:space="preserve">be </w:delText>
        </w:r>
      </w:del>
      <w:ins w:id="47" w:author="user" w:date="2015-09-30T13:15:00Z">
        <w:r w:rsidR="00D97FFD">
          <w:t>are</w:t>
        </w:r>
        <w:r w:rsidR="00D97FFD">
          <w:t xml:space="preserve"> </w:t>
        </w:r>
      </w:ins>
      <w:r>
        <w:t>aware of high attitude problems</w:t>
      </w:r>
      <w:ins w:id="48" w:author="user" w:date="2015-09-30T13:15:00Z">
        <w:r w:rsidR="00D97FFD">
          <w:t xml:space="preserve">; </w:t>
        </w:r>
      </w:ins>
      <w:del w:id="49" w:author="user" w:date="2015-09-30T13:15:00Z">
        <w:r w:rsidDel="00D97FFD">
          <w:delText>, and</w:delText>
        </w:r>
      </w:del>
      <w:r>
        <w:t xml:space="preserve"> we carry </w:t>
      </w:r>
      <w:del w:id="50" w:author="user" w:date="2015-09-30T13:15:00Z">
        <w:r w:rsidDel="00D97FFD">
          <w:delText xml:space="preserve">whole </w:delText>
        </w:r>
      </w:del>
      <w:ins w:id="51" w:author="user" w:date="2015-09-30T13:15:00Z">
        <w:r w:rsidR="00D97FFD">
          <w:t>a</w:t>
        </w:r>
        <w:r w:rsidR="00D97FFD">
          <w:t xml:space="preserve"> </w:t>
        </w:r>
      </w:ins>
      <w:r>
        <w:t xml:space="preserve">first-aid kit, </w:t>
      </w:r>
      <w:del w:id="52" w:author="user" w:date="2015-09-30T13:15:00Z">
        <w:r w:rsidDel="00D97FFD">
          <w:delText xml:space="preserve">Oxygen </w:delText>
        </w:r>
      </w:del>
      <w:ins w:id="53" w:author="user" w:date="2015-09-30T13:15:00Z">
        <w:r w:rsidR="00D97FFD">
          <w:t>o</w:t>
        </w:r>
        <w:r w:rsidR="00D97FFD">
          <w:t xml:space="preserve">xygen </w:t>
        </w:r>
      </w:ins>
      <w:r>
        <w:t xml:space="preserve">cylinders, </w:t>
      </w:r>
      <w:del w:id="54" w:author="user" w:date="2015-09-30T13:15:00Z">
        <w:r w:rsidDel="00D97FFD">
          <w:delText xml:space="preserve">Improvised </w:delText>
        </w:r>
      </w:del>
      <w:ins w:id="55" w:author="user" w:date="2015-09-30T13:15:00Z">
        <w:r w:rsidR="00D97FFD">
          <w:t>i</w:t>
        </w:r>
        <w:r w:rsidR="00D97FFD">
          <w:t xml:space="preserve">mprovised </w:t>
        </w:r>
      </w:ins>
      <w:del w:id="56" w:author="user" w:date="2015-09-30T13:15:00Z">
        <w:r w:rsidDel="00D97FFD">
          <w:delText>Stretchers</w:delText>
        </w:r>
      </w:del>
      <w:ins w:id="57" w:author="user" w:date="2015-09-30T13:15:00Z">
        <w:r w:rsidR="00D97FFD">
          <w:t>s</w:t>
        </w:r>
        <w:r w:rsidR="00D97FFD">
          <w:t>tretchers</w:t>
        </w:r>
      </w:ins>
      <w:r>
        <w:t>, necessary medicines (relating to AMS) and extra team members with us</w:t>
      </w:r>
      <w:ins w:id="58" w:author="user" w:date="2015-09-30T13:15:00Z">
        <w:r w:rsidR="00D97FFD">
          <w:t>.</w:t>
        </w:r>
      </w:ins>
      <w:del w:id="59" w:author="user" w:date="2015-09-30T13:15:00Z">
        <w:r w:rsidDel="00D97FFD">
          <w:delText xml:space="preserve"> may it be any contingency</w:delText>
        </w:r>
      </w:del>
      <w:r>
        <w:t xml:space="preserve">. </w:t>
      </w:r>
    </w:p>
    <w:p w14:paraId="3D6AF208" w14:textId="77777777" w:rsidR="00CA64FB" w:rsidRDefault="00365A2C" w:rsidP="00365A2C">
      <w:r>
        <w:t xml:space="preserve">6. </w:t>
      </w:r>
      <w:r w:rsidR="00247A0B">
        <w:t>What things and equipments do we need to carry?</w:t>
      </w:r>
    </w:p>
    <w:p w14:paraId="4AD40428" w14:textId="77777777" w:rsidR="00365A2C" w:rsidRDefault="00365A2C" w:rsidP="00365A2C">
      <w:r>
        <w:t>Once you have confirmed the booking, our team will guide you with the trek essentials needed for the trek. Shoes, clothes and other trekking equipment</w:t>
      </w:r>
      <w:del w:id="60" w:author="user" w:date="2015-09-30T13:16:00Z">
        <w:r w:rsidDel="00D97FFD">
          <w:delText>’</w:delText>
        </w:r>
      </w:del>
      <w:r>
        <w:t xml:space="preserve">s are also available in the local markets of Leh. You can buy it on the day of your arrival in the evening when you go for the acclimatization walk. Our </w:t>
      </w:r>
      <w:del w:id="61" w:author="user" w:date="2015-09-30T13:16:00Z">
        <w:r w:rsidDel="00D97FFD">
          <w:delText xml:space="preserve">Team </w:delText>
        </w:r>
      </w:del>
      <w:ins w:id="62" w:author="user" w:date="2015-09-30T13:16:00Z">
        <w:r w:rsidR="00D97FFD">
          <w:t>t</w:t>
        </w:r>
        <w:r w:rsidR="00D97FFD">
          <w:t xml:space="preserve">eam </w:t>
        </w:r>
      </w:ins>
      <w:r>
        <w:t>will help you buy the best quality equipment</w:t>
      </w:r>
      <w:del w:id="63" w:author="user" w:date="2015-09-30T13:16:00Z">
        <w:r w:rsidDel="00D97FFD">
          <w:delText>’</w:delText>
        </w:r>
      </w:del>
      <w:r>
        <w:t>s at the best possible price. Also to let you know you get first copy of good quality adventure clothing and other equipment</w:t>
      </w:r>
      <w:del w:id="64" w:author="user" w:date="2015-09-30T13:16:00Z">
        <w:r w:rsidDel="00D97FFD">
          <w:delText>’</w:delText>
        </w:r>
      </w:del>
      <w:r>
        <w:t xml:space="preserve">s at a very good price in the Leh market so you can take away some </w:t>
      </w:r>
      <w:del w:id="65" w:author="user" w:date="2015-09-30T13:16:00Z">
        <w:r w:rsidDel="00D97FFD">
          <w:delText>extra very good and effective</w:delText>
        </w:r>
      </w:del>
      <w:ins w:id="66" w:author="user" w:date="2015-09-30T13:16:00Z">
        <w:r w:rsidR="00D97FFD">
          <w:t>warm</w:t>
        </w:r>
      </w:ins>
      <w:r>
        <w:t xml:space="preserve"> winter apparels to your home. </w:t>
      </w:r>
    </w:p>
    <w:p w14:paraId="42B057E9" w14:textId="77777777" w:rsidR="00CA64FB" w:rsidRDefault="00365A2C" w:rsidP="00365A2C">
      <w:r>
        <w:t xml:space="preserve">7. </w:t>
      </w:r>
      <w:r w:rsidR="00247A0B">
        <w:t>Are airport transfers provided? What is the charge for airport transfers?</w:t>
      </w:r>
    </w:p>
    <w:p w14:paraId="02295645" w14:textId="77777777" w:rsidR="00365A2C" w:rsidRDefault="00365A2C" w:rsidP="00365A2C">
      <w:r>
        <w:t>Airport transfers are not included in the package cost. But there are many taxies available outside the airport which will drop you at the hotel. You can club with other members of the group and come to the hotel on sharing basis. One taxi charges approximately 400 to 500 INR to drop you to the hotel.</w:t>
      </w:r>
    </w:p>
    <w:p w14:paraId="06DF59A1" w14:textId="77777777" w:rsidR="00CA64FB" w:rsidRDefault="00365A2C" w:rsidP="00365A2C">
      <w:r>
        <w:t xml:space="preserve">8. </w:t>
      </w:r>
      <w:r w:rsidR="00247A0B">
        <w:t>What are the equipments provided from the company?</w:t>
      </w:r>
    </w:p>
    <w:p w14:paraId="417E30AF" w14:textId="77777777" w:rsidR="00365A2C" w:rsidRDefault="00365A2C" w:rsidP="00365A2C">
      <w:r>
        <w:t>Apart from your clothing and personal equipment</w:t>
      </w:r>
      <w:del w:id="67" w:author="user" w:date="2015-09-30T13:16:00Z">
        <w:r w:rsidDel="00D97FFD">
          <w:delText>’</w:delText>
        </w:r>
      </w:del>
      <w:r>
        <w:t xml:space="preserve">s mentioned in the </w:t>
      </w:r>
      <w:r w:rsidR="00D97FFD">
        <w:t>trek essentials list</w:t>
      </w:r>
      <w:r>
        <w:t xml:space="preserve">, we provide all that is necessary for the trek to happen safely and comfortably. Equipment’s that are provided from the companies end include </w:t>
      </w:r>
      <w:r w:rsidR="00D97FFD">
        <w:t xml:space="preserve">mess tent, kitchen tent, matrices, dome tent, sleeping bag resistant up to -30 degrees with liners, micro spikes crampons and utensils etc. </w:t>
      </w:r>
    </w:p>
    <w:p w14:paraId="211E8714" w14:textId="77777777" w:rsidR="00365A2C" w:rsidRPr="00CA64FB" w:rsidRDefault="00CA64FB" w:rsidP="00365A2C">
      <w:pPr>
        <w:rPr>
          <w:b/>
          <w:u w:val="single"/>
        </w:rPr>
      </w:pPr>
      <w:r w:rsidRPr="00CA64FB">
        <w:rPr>
          <w:b/>
          <w:u w:val="single"/>
        </w:rPr>
        <w:lastRenderedPageBreak/>
        <w:t>ITINERARY</w:t>
      </w:r>
    </w:p>
    <w:p w14:paraId="2B30C8D5" w14:textId="77777777" w:rsidR="00365A2C" w:rsidRPr="00CA64FB" w:rsidRDefault="00365A2C" w:rsidP="00365A2C">
      <w:pPr>
        <w:rPr>
          <w:b/>
        </w:rPr>
      </w:pPr>
      <w:r w:rsidRPr="00CA64FB">
        <w:rPr>
          <w:b/>
        </w:rPr>
        <w:t xml:space="preserve">Day 01:   Arrive by flight and report at Leh </w:t>
      </w:r>
      <w:del w:id="68" w:author="user" w:date="2015-09-30T13:16:00Z">
        <w:r w:rsidRPr="00CA64FB" w:rsidDel="00D97FFD">
          <w:rPr>
            <w:b/>
          </w:rPr>
          <w:delText xml:space="preserve"> </w:delText>
        </w:r>
      </w:del>
      <w:r w:rsidRPr="00CA64FB">
        <w:rPr>
          <w:b/>
        </w:rPr>
        <w:t xml:space="preserve">Highlights:  Stay in </w:t>
      </w:r>
      <w:proofErr w:type="gramStart"/>
      <w:r w:rsidRPr="00CA64FB">
        <w:rPr>
          <w:b/>
        </w:rPr>
        <w:t>hotel  Destination</w:t>
      </w:r>
      <w:proofErr w:type="gramEnd"/>
      <w:r w:rsidRPr="00CA64FB">
        <w:rPr>
          <w:b/>
        </w:rPr>
        <w:t xml:space="preserve">:  Leh &amp; Ladakh   </w:t>
      </w:r>
    </w:p>
    <w:p w14:paraId="0995608F" w14:textId="77777777" w:rsidR="00365A2C" w:rsidRDefault="00365A2C" w:rsidP="00365A2C">
      <w:r>
        <w:t xml:space="preserve">Rest </w:t>
      </w:r>
      <w:del w:id="69" w:author="user" w:date="2015-09-30T13:20:00Z">
        <w:r w:rsidDel="00265F48">
          <w:delText>of the day free for</w:delText>
        </w:r>
      </w:del>
      <w:ins w:id="70" w:author="user" w:date="2015-09-30T13:20:00Z">
        <w:r w:rsidR="00265F48">
          <w:t xml:space="preserve"> and walk around to</w:t>
        </w:r>
      </w:ins>
      <w:r>
        <w:t xml:space="preserve"> </w:t>
      </w:r>
      <w:del w:id="71" w:author="user" w:date="2015-09-30T13:20:00Z">
        <w:r w:rsidDel="00265F48">
          <w:delText>acclimatization</w:delText>
        </w:r>
      </w:del>
      <w:ins w:id="72" w:author="user" w:date="2015-09-30T13:20:00Z">
        <w:r w:rsidR="00265F48">
          <w:t>acclimatize</w:t>
        </w:r>
      </w:ins>
      <w:r>
        <w:t xml:space="preserve">. Stay overnight at </w:t>
      </w:r>
      <w:del w:id="73" w:author="user" w:date="2015-09-30T13:20:00Z">
        <w:r w:rsidDel="00265F48">
          <w:delText xml:space="preserve">the </w:delText>
        </w:r>
      </w:del>
      <w:r>
        <w:t>Hotel Auspicious.</w:t>
      </w:r>
    </w:p>
    <w:p w14:paraId="42A604DF" w14:textId="77777777" w:rsidR="00365A2C" w:rsidRPr="00CA64FB" w:rsidRDefault="00365A2C" w:rsidP="00365A2C">
      <w:pPr>
        <w:rPr>
          <w:b/>
        </w:rPr>
      </w:pPr>
      <w:r w:rsidRPr="00CA64FB">
        <w:rPr>
          <w:b/>
        </w:rPr>
        <w:t xml:space="preserve">Day 02:   Drive from Leh to Chilling and </w:t>
      </w:r>
      <w:proofErr w:type="spellStart"/>
      <w:r w:rsidRPr="00CA64FB">
        <w:rPr>
          <w:b/>
        </w:rPr>
        <w:t>Tilat</w:t>
      </w:r>
      <w:proofErr w:type="spellEnd"/>
      <w:r w:rsidRPr="00CA64FB">
        <w:rPr>
          <w:b/>
        </w:rPr>
        <w:t xml:space="preserve"> </w:t>
      </w:r>
      <w:proofErr w:type="spellStart"/>
      <w:r w:rsidRPr="00CA64FB">
        <w:rPr>
          <w:b/>
        </w:rPr>
        <w:t>Sumdo</w:t>
      </w:r>
      <w:proofErr w:type="spellEnd"/>
      <w:r w:rsidRPr="00CA64FB">
        <w:rPr>
          <w:b/>
        </w:rPr>
        <w:t xml:space="preserve">  </w:t>
      </w:r>
    </w:p>
    <w:p w14:paraId="7615BE51" w14:textId="77777777" w:rsidR="00365A2C" w:rsidRDefault="00265F48" w:rsidP="00365A2C">
      <w:ins w:id="74" w:author="user" w:date="2015-09-30T13:20:00Z">
        <w:r>
          <w:t xml:space="preserve">Leave Leh for Chilling, but </w:t>
        </w:r>
      </w:ins>
      <w:del w:id="75" w:author="user" w:date="2015-09-30T13:20:00Z">
        <w:r w:rsidR="00365A2C" w:rsidDel="00265F48">
          <w:delText>Today in the morning drive with small brief</w:delText>
        </w:r>
      </w:del>
      <w:r w:rsidR="00365A2C">
        <w:t xml:space="preserve"> halt</w:t>
      </w:r>
      <w:ins w:id="76" w:author="user" w:date="2015-09-30T13:20:00Z">
        <w:r>
          <w:t xml:space="preserve"> for a brief while</w:t>
        </w:r>
      </w:ins>
      <w:r w:rsidR="00365A2C">
        <w:t xml:space="preserve"> at the magnificent confluence of river </w:t>
      </w:r>
      <w:proofErr w:type="spellStart"/>
      <w:r w:rsidR="00365A2C">
        <w:t>Zanskar</w:t>
      </w:r>
      <w:proofErr w:type="spellEnd"/>
      <w:r w:rsidR="00365A2C">
        <w:t xml:space="preserve"> and Indus and then again </w:t>
      </w:r>
      <w:del w:id="77" w:author="user" w:date="2015-09-30T13:21:00Z">
        <w:r w:rsidR="00365A2C" w:rsidDel="00265F48">
          <w:delText>a drive to the Chillin</w:delText>
        </w:r>
      </w:del>
      <w:ins w:id="78" w:author="user" w:date="2015-09-30T13:21:00Z">
        <w:r>
          <w:t xml:space="preserve">continue with the drive to Chilling which </w:t>
        </w:r>
        <w:proofErr w:type="spellStart"/>
        <w:r>
          <w:t>is</w:t>
        </w:r>
      </w:ins>
      <w:del w:id="79" w:author="user" w:date="2015-09-30T13:21:00Z">
        <w:r w:rsidR="00365A2C" w:rsidDel="00265F48">
          <w:delText xml:space="preserve">g, </w:delText>
        </w:r>
      </w:del>
      <w:r w:rsidR="00365A2C">
        <w:t>one</w:t>
      </w:r>
      <w:proofErr w:type="spellEnd"/>
      <w:r w:rsidR="00365A2C">
        <w:t xml:space="preserve"> of the most famous villages in Ladakh, known for craftsmanship, especially the metal works. Touching the </w:t>
      </w:r>
      <w:proofErr w:type="spellStart"/>
      <w:r w:rsidR="00365A2C">
        <w:t>Chadar</w:t>
      </w:r>
      <w:proofErr w:type="spellEnd"/>
      <w:r w:rsidR="00365A2C">
        <w:t xml:space="preserve"> first time, we start the trek for 1-2 h</w:t>
      </w:r>
      <w:ins w:id="80" w:author="user" w:date="2015-09-30T13:21:00Z">
        <w:r>
          <w:t>ou</w:t>
        </w:r>
      </w:ins>
      <w:r w:rsidR="00365A2C">
        <w:t xml:space="preserve">rs along the magnificent frozen river </w:t>
      </w:r>
      <w:proofErr w:type="spellStart"/>
      <w:r w:rsidR="00365A2C">
        <w:t>Zanskar</w:t>
      </w:r>
      <w:proofErr w:type="spellEnd"/>
      <w:r w:rsidR="00365A2C">
        <w:t xml:space="preserve"> till </w:t>
      </w:r>
      <w:proofErr w:type="spellStart"/>
      <w:r w:rsidR="00365A2C">
        <w:t>Tilat</w:t>
      </w:r>
      <w:proofErr w:type="spellEnd"/>
      <w:r w:rsidR="00365A2C">
        <w:t xml:space="preserve"> </w:t>
      </w:r>
      <w:proofErr w:type="spellStart"/>
      <w:r w:rsidR="00365A2C">
        <w:t>Sumdo</w:t>
      </w:r>
      <w:proofErr w:type="spellEnd"/>
      <w:r w:rsidR="00365A2C">
        <w:t xml:space="preserve">. Overnight </w:t>
      </w:r>
      <w:ins w:id="81" w:author="user" w:date="2015-09-30T13:21:00Z">
        <w:r>
          <w:t xml:space="preserve">stay </w:t>
        </w:r>
      </w:ins>
      <w:r w:rsidR="00365A2C">
        <w:t xml:space="preserve">in cave/camp/tent. Also learn the fun way to adjust yourself to </w:t>
      </w:r>
      <w:proofErr w:type="spellStart"/>
      <w:r w:rsidR="00365A2C">
        <w:t>Ladakhi</w:t>
      </w:r>
      <w:proofErr w:type="spellEnd"/>
      <w:r w:rsidR="00365A2C">
        <w:t xml:space="preserve"> shuffle walk style on the frozen slippery ice of river </w:t>
      </w:r>
      <w:proofErr w:type="spellStart"/>
      <w:r w:rsidR="00365A2C">
        <w:t>Zanskar</w:t>
      </w:r>
      <w:proofErr w:type="spellEnd"/>
      <w:ins w:id="82" w:author="user" w:date="2015-09-30T13:21:00Z">
        <w:r>
          <w:t>!</w:t>
        </w:r>
      </w:ins>
      <w:del w:id="83" w:author="user" w:date="2015-09-30T13:21:00Z">
        <w:r w:rsidR="00365A2C" w:rsidDel="00265F48">
          <w:delText>.</w:delText>
        </w:r>
      </w:del>
    </w:p>
    <w:p w14:paraId="3B332B6D" w14:textId="77777777" w:rsidR="00365A2C" w:rsidRPr="00CA64FB" w:rsidRDefault="00365A2C" w:rsidP="00365A2C">
      <w:pPr>
        <w:rPr>
          <w:b/>
        </w:rPr>
      </w:pPr>
      <w:r w:rsidRPr="00CA64FB">
        <w:rPr>
          <w:b/>
        </w:rPr>
        <w:t xml:space="preserve">Day 03:   Trek from </w:t>
      </w:r>
      <w:proofErr w:type="spellStart"/>
      <w:r w:rsidRPr="00CA64FB">
        <w:rPr>
          <w:b/>
        </w:rPr>
        <w:t>Tilat</w:t>
      </w:r>
      <w:proofErr w:type="spellEnd"/>
      <w:r w:rsidRPr="00CA64FB">
        <w:rPr>
          <w:b/>
        </w:rPr>
        <w:t xml:space="preserve"> </w:t>
      </w:r>
      <w:proofErr w:type="spellStart"/>
      <w:r w:rsidRPr="00CA64FB">
        <w:rPr>
          <w:b/>
        </w:rPr>
        <w:t>Sumdo</w:t>
      </w:r>
      <w:proofErr w:type="spellEnd"/>
      <w:r w:rsidRPr="00CA64FB">
        <w:rPr>
          <w:b/>
        </w:rPr>
        <w:t xml:space="preserve"> to </w:t>
      </w:r>
      <w:proofErr w:type="spellStart"/>
      <w:r w:rsidRPr="00CA64FB">
        <w:rPr>
          <w:b/>
        </w:rPr>
        <w:t>Tsomo</w:t>
      </w:r>
      <w:proofErr w:type="spellEnd"/>
      <w:r w:rsidRPr="00CA64FB">
        <w:rPr>
          <w:b/>
        </w:rPr>
        <w:t xml:space="preserve"> </w:t>
      </w:r>
      <w:proofErr w:type="spellStart"/>
      <w:r w:rsidRPr="00CA64FB">
        <w:rPr>
          <w:b/>
        </w:rPr>
        <w:t>Paldar</w:t>
      </w:r>
      <w:proofErr w:type="spellEnd"/>
      <w:r w:rsidRPr="00CA64FB">
        <w:rPr>
          <w:b/>
        </w:rPr>
        <w:t xml:space="preserve"> </w:t>
      </w:r>
      <w:del w:id="84" w:author="user" w:date="2015-09-30T13:17:00Z">
        <w:r w:rsidRPr="00CA64FB" w:rsidDel="00D97FFD">
          <w:rPr>
            <w:b/>
          </w:rPr>
          <w:delText xml:space="preserve"> </w:delText>
        </w:r>
      </w:del>
      <w:r w:rsidRPr="00CA64FB">
        <w:rPr>
          <w:b/>
        </w:rPr>
        <w:t xml:space="preserve">Highlights:  Frozen </w:t>
      </w:r>
      <w:proofErr w:type="spellStart"/>
      <w:r w:rsidRPr="00CA64FB">
        <w:rPr>
          <w:b/>
        </w:rPr>
        <w:t>Chadar</w:t>
      </w:r>
      <w:proofErr w:type="spellEnd"/>
      <w:r w:rsidRPr="00CA64FB">
        <w:rPr>
          <w:b/>
        </w:rPr>
        <w:t xml:space="preserve"> </w:t>
      </w:r>
      <w:del w:id="85" w:author="user" w:date="2015-09-30T13:17:00Z">
        <w:r w:rsidRPr="00CA64FB" w:rsidDel="00D97FFD">
          <w:rPr>
            <w:b/>
          </w:rPr>
          <w:delText>river</w:delText>
        </w:r>
      </w:del>
      <w:ins w:id="86" w:author="user" w:date="2015-09-30T13:17:00Z">
        <w:r w:rsidR="00D97FFD" w:rsidRPr="00CA64FB">
          <w:rPr>
            <w:b/>
          </w:rPr>
          <w:t>River</w:t>
        </w:r>
      </w:ins>
      <w:r w:rsidRPr="00CA64FB">
        <w:rPr>
          <w:b/>
        </w:rPr>
        <w:t xml:space="preserve">  </w:t>
      </w:r>
    </w:p>
    <w:p w14:paraId="3515D422" w14:textId="77777777" w:rsidR="00CA64FB" w:rsidRDefault="00365A2C" w:rsidP="00365A2C">
      <w:r>
        <w:t xml:space="preserve">After the breakfast call at 7:30 am and an early departure, the walk on the </w:t>
      </w:r>
      <w:proofErr w:type="spellStart"/>
      <w:r>
        <w:t>Chadar</w:t>
      </w:r>
      <w:proofErr w:type="spellEnd"/>
      <w:r>
        <w:t xml:space="preserve"> </w:t>
      </w:r>
      <w:del w:id="87" w:author="user" w:date="2015-09-30T13:21:00Z">
        <w:r w:rsidDel="00265F48">
          <w:delText>has fully started</w:delText>
        </w:r>
      </w:del>
      <w:ins w:id="88" w:author="user" w:date="2015-09-30T13:21:00Z">
        <w:r w:rsidR="00265F48">
          <w:t>will begin in full swing</w:t>
        </w:r>
      </w:ins>
      <w:r>
        <w:t xml:space="preserve">. Hearing the different sounds of </w:t>
      </w:r>
      <w:proofErr w:type="spellStart"/>
      <w:r>
        <w:t>Chadar</w:t>
      </w:r>
      <w:proofErr w:type="spellEnd"/>
      <w:r>
        <w:t xml:space="preserve"> forming and breaking, you will soon get familiar where the </w:t>
      </w:r>
      <w:proofErr w:type="spellStart"/>
      <w:r>
        <w:t>Chadar</w:t>
      </w:r>
      <w:proofErr w:type="spellEnd"/>
      <w:r>
        <w:t xml:space="preserve"> or the ice cover is thick and thin. With a</w:t>
      </w:r>
      <w:ins w:id="89" w:author="user" w:date="2015-09-30T13:22:00Z">
        <w:r w:rsidR="00265F48">
          <w:t>n</w:t>
        </w:r>
      </w:ins>
      <w:r>
        <w:t xml:space="preserve"> early lunch break in between, we would soon reach the </w:t>
      </w:r>
      <w:commentRangeStart w:id="90"/>
      <w:r>
        <w:t>majestic.</w:t>
      </w:r>
      <w:commentRangeEnd w:id="90"/>
      <w:r w:rsidR="00265F48">
        <w:rPr>
          <w:rStyle w:val="CommentReference"/>
        </w:rPr>
        <w:commentReference w:id="90"/>
      </w:r>
    </w:p>
    <w:p w14:paraId="2177E688" w14:textId="77777777" w:rsidR="00365A2C" w:rsidRPr="00CA64FB" w:rsidRDefault="00365A2C" w:rsidP="00365A2C">
      <w:pPr>
        <w:rPr>
          <w:b/>
        </w:rPr>
      </w:pPr>
      <w:r w:rsidRPr="00CA64FB">
        <w:rPr>
          <w:b/>
        </w:rPr>
        <w:t xml:space="preserve">Day 04:   Trek from </w:t>
      </w:r>
      <w:proofErr w:type="spellStart"/>
      <w:r w:rsidRPr="00CA64FB">
        <w:rPr>
          <w:b/>
        </w:rPr>
        <w:t>Tsomo</w:t>
      </w:r>
      <w:proofErr w:type="spellEnd"/>
      <w:r w:rsidRPr="00CA64FB">
        <w:rPr>
          <w:b/>
        </w:rPr>
        <w:t xml:space="preserve"> </w:t>
      </w:r>
      <w:proofErr w:type="spellStart"/>
      <w:r w:rsidRPr="00CA64FB">
        <w:rPr>
          <w:b/>
        </w:rPr>
        <w:t>Paldar</w:t>
      </w:r>
      <w:proofErr w:type="spellEnd"/>
      <w:r w:rsidRPr="00CA64FB">
        <w:rPr>
          <w:b/>
        </w:rPr>
        <w:t xml:space="preserve"> to </w:t>
      </w:r>
      <w:proofErr w:type="spellStart"/>
      <w:r w:rsidRPr="00CA64FB">
        <w:rPr>
          <w:b/>
        </w:rPr>
        <w:t>Dibb</w:t>
      </w:r>
      <w:proofErr w:type="spellEnd"/>
      <w:r w:rsidRPr="00CA64FB">
        <w:rPr>
          <w:b/>
        </w:rPr>
        <w:t xml:space="preserve"> </w:t>
      </w:r>
      <w:del w:id="91" w:author="user" w:date="2015-09-30T13:17:00Z">
        <w:r w:rsidRPr="00CA64FB" w:rsidDel="00D97FFD">
          <w:rPr>
            <w:b/>
          </w:rPr>
          <w:delText xml:space="preserve"> </w:delText>
        </w:r>
      </w:del>
      <w:r w:rsidRPr="00CA64FB">
        <w:rPr>
          <w:b/>
        </w:rPr>
        <w:t xml:space="preserve">Highlights:  </w:t>
      </w:r>
      <w:proofErr w:type="spellStart"/>
      <w:r w:rsidRPr="00CA64FB">
        <w:rPr>
          <w:b/>
        </w:rPr>
        <w:t>Beautuiful</w:t>
      </w:r>
      <w:proofErr w:type="spellEnd"/>
      <w:r w:rsidRPr="00CA64FB">
        <w:rPr>
          <w:b/>
        </w:rPr>
        <w:t xml:space="preserve"> waterfalls and frozen ice cliffs  </w:t>
      </w:r>
    </w:p>
    <w:p w14:paraId="0FD3C281" w14:textId="7D63408C" w:rsidR="00CA64FB" w:rsidRDefault="00365A2C" w:rsidP="00365A2C">
      <w:r>
        <w:t xml:space="preserve">Though today is the longest day of the trek, you will pass through some magnificent beautiful waterfalls and frozen ice cliffs on the </w:t>
      </w:r>
      <w:proofErr w:type="spellStart"/>
      <w:r>
        <w:t>left</w:t>
      </w:r>
      <w:ins w:id="92" w:author="user" w:date="2015-09-30T13:22:00Z">
        <w:r w:rsidR="002B5255">
          <w:t>.</w:t>
        </w:r>
      </w:ins>
      <w:del w:id="93" w:author="user" w:date="2015-09-30T13:22:00Z">
        <w:r w:rsidDel="002B5255">
          <w:delText xml:space="preserve"> - i</w:delText>
        </w:r>
      </w:del>
      <w:ins w:id="94" w:author="user" w:date="2015-09-30T13:22:00Z">
        <w:r w:rsidR="002B5255">
          <w:t>I</w:t>
        </w:r>
      </w:ins>
      <w:r>
        <w:t>t</w:t>
      </w:r>
      <w:proofErr w:type="spellEnd"/>
      <w:r>
        <w:t xml:space="preserve"> is like walking through a giant freezer! </w:t>
      </w:r>
      <w:del w:id="95" w:author="user" w:date="2015-09-30T13:22:00Z">
        <w:r w:rsidDel="002B5255">
          <w:delText>The walk also</w:delText>
        </w:r>
      </w:del>
      <w:ins w:id="96" w:author="user" w:date="2015-09-30T13:22:00Z">
        <w:r w:rsidR="002B5255">
          <w:t>You will</w:t>
        </w:r>
      </w:ins>
      <w:r>
        <w:t xml:space="preserve"> cross</w:t>
      </w:r>
      <w:del w:id="97" w:author="user" w:date="2015-09-30T13:23:00Z">
        <w:r w:rsidDel="002B5255">
          <w:delText>es</w:delText>
        </w:r>
      </w:del>
      <w:r>
        <w:t xml:space="preserve"> </w:t>
      </w:r>
      <w:del w:id="98" w:author="user" w:date="2015-09-30T13:23:00Z">
        <w:r w:rsidDel="002B5255">
          <w:delText xml:space="preserve">through </w:delText>
        </w:r>
      </w:del>
      <w:r>
        <w:t xml:space="preserve">narrow gorges, where </w:t>
      </w:r>
      <w:proofErr w:type="spellStart"/>
      <w:ins w:id="99" w:author="user" w:date="2015-09-30T13:23:00Z">
        <w:r w:rsidR="002B5255">
          <w:t>you</w:t>
        </w:r>
      </w:ins>
      <w:del w:id="100" w:author="user" w:date="2015-09-30T13:23:00Z">
        <w:r w:rsidDel="002B5255">
          <w:delText xml:space="preserve">the trekker </w:delText>
        </w:r>
      </w:del>
      <w:r>
        <w:t>may</w:t>
      </w:r>
      <w:proofErr w:type="spellEnd"/>
      <w:r>
        <w:t xml:space="preserve"> have to climb briefly on to the </w:t>
      </w:r>
      <w:proofErr w:type="gramStart"/>
      <w:r w:rsidR="002B5255">
        <w:t>rocky river</w:t>
      </w:r>
      <w:proofErr w:type="gramEnd"/>
      <w:r w:rsidR="002B5255">
        <w:t xml:space="preserve"> </w:t>
      </w:r>
      <w:r>
        <w:t>bank. The sharp bends and current of the river breaks the ice in some places. Lunch in between on a flat rocky hill side by the river.</w:t>
      </w:r>
    </w:p>
    <w:p w14:paraId="49D99333" w14:textId="77777777" w:rsidR="00365A2C" w:rsidRPr="00CA64FB" w:rsidRDefault="00365A2C" w:rsidP="00365A2C">
      <w:pPr>
        <w:rPr>
          <w:b/>
        </w:rPr>
      </w:pPr>
      <w:r w:rsidRPr="00CA64FB">
        <w:rPr>
          <w:b/>
        </w:rPr>
        <w:t xml:space="preserve">Day 05:   Trek from </w:t>
      </w:r>
      <w:proofErr w:type="spellStart"/>
      <w:r w:rsidRPr="00CA64FB">
        <w:rPr>
          <w:b/>
        </w:rPr>
        <w:t>Dibb</w:t>
      </w:r>
      <w:proofErr w:type="spellEnd"/>
      <w:r w:rsidRPr="00CA64FB">
        <w:rPr>
          <w:b/>
        </w:rPr>
        <w:t xml:space="preserve"> to </w:t>
      </w:r>
      <w:proofErr w:type="spellStart"/>
      <w:r w:rsidRPr="00CA64FB">
        <w:rPr>
          <w:b/>
        </w:rPr>
        <w:t>Nyerak</w:t>
      </w:r>
      <w:proofErr w:type="spellEnd"/>
      <w:r w:rsidRPr="00CA64FB">
        <w:rPr>
          <w:b/>
        </w:rPr>
        <w:t xml:space="preserve"> </w:t>
      </w:r>
      <w:proofErr w:type="spellStart"/>
      <w:proofErr w:type="gramStart"/>
      <w:r w:rsidRPr="00CA64FB">
        <w:rPr>
          <w:b/>
        </w:rPr>
        <w:t>Pullu</w:t>
      </w:r>
      <w:proofErr w:type="spellEnd"/>
      <w:r w:rsidRPr="00CA64FB">
        <w:rPr>
          <w:b/>
        </w:rPr>
        <w:t xml:space="preserve">  Highlights</w:t>
      </w:r>
      <w:proofErr w:type="gramEnd"/>
      <w:r w:rsidRPr="00CA64FB">
        <w:rPr>
          <w:b/>
        </w:rPr>
        <w:t xml:space="preserve">:  </w:t>
      </w:r>
      <w:proofErr w:type="spellStart"/>
      <w:r w:rsidRPr="00CA64FB">
        <w:rPr>
          <w:b/>
        </w:rPr>
        <w:t>Nyreak</w:t>
      </w:r>
      <w:proofErr w:type="spellEnd"/>
      <w:r w:rsidRPr="00CA64FB">
        <w:rPr>
          <w:b/>
        </w:rPr>
        <w:t xml:space="preserve"> village  </w:t>
      </w:r>
    </w:p>
    <w:p w14:paraId="3AF0D82E" w14:textId="1267CC64" w:rsidR="00365A2C" w:rsidRDefault="00365A2C" w:rsidP="00365A2C">
      <w:r>
        <w:t xml:space="preserve">7 hrs. Again one of the magnificent days on the </w:t>
      </w:r>
      <w:proofErr w:type="spellStart"/>
      <w:r>
        <w:t>Chadar</w:t>
      </w:r>
      <w:proofErr w:type="spellEnd"/>
      <w:r>
        <w:t xml:space="preserve"> trek. However, the caution being that this can become a difficult </w:t>
      </w:r>
      <w:ins w:id="101" w:author="user" w:date="2015-09-30T13:23:00Z">
        <w:r w:rsidR="002B5255">
          <w:t xml:space="preserve">stretch as </w:t>
        </w:r>
      </w:ins>
      <w:del w:id="102" w:author="user" w:date="2015-09-30T13:23:00Z">
        <w:r w:rsidDel="002B5255">
          <w:delText xml:space="preserve">if the </w:delText>
        </w:r>
      </w:del>
      <w:proofErr w:type="spellStart"/>
      <w:r>
        <w:t>Chadar</w:t>
      </w:r>
      <w:proofErr w:type="spellEnd"/>
      <w:r>
        <w:t xml:space="preserve"> is not very firm. The vistas are stunning </w:t>
      </w:r>
      <w:del w:id="103" w:author="user" w:date="2015-09-30T13:24:00Z">
        <w:r w:rsidDel="002B5255">
          <w:delText xml:space="preserve">though </w:delText>
        </w:r>
      </w:del>
      <w:ins w:id="104" w:author="user" w:date="2015-09-30T13:24:00Z">
        <w:r w:rsidR="002B5255">
          <w:t>and</w:t>
        </w:r>
        <w:r w:rsidR="002B5255">
          <w:t xml:space="preserve"> </w:t>
        </w:r>
      </w:ins>
      <w:r>
        <w:t xml:space="preserve">as we pass through giant frozen waterfalls, ice cliffs and one may even catch sight of the mountain fox. </w:t>
      </w:r>
      <w:proofErr w:type="spellStart"/>
      <w:r>
        <w:t>Nyerak</w:t>
      </w:r>
      <w:proofErr w:type="spellEnd"/>
      <w:r>
        <w:t xml:space="preserve"> village is located high above. Beyond the bridge that links </w:t>
      </w:r>
      <w:proofErr w:type="spellStart"/>
      <w:r>
        <w:t>Nyerak</w:t>
      </w:r>
      <w:proofErr w:type="spellEnd"/>
      <w:r>
        <w:t xml:space="preserve"> village with </w:t>
      </w:r>
      <w:proofErr w:type="spellStart"/>
      <w:r>
        <w:t>Lingshed</w:t>
      </w:r>
      <w:proofErr w:type="spellEnd"/>
      <w:r>
        <w:t>, small huts mark the summer grazing shelters of the villagers.</w:t>
      </w:r>
    </w:p>
    <w:p w14:paraId="44A22F95" w14:textId="77777777" w:rsidR="00365A2C" w:rsidRPr="00CA64FB" w:rsidRDefault="00365A2C" w:rsidP="00365A2C">
      <w:pPr>
        <w:rPr>
          <w:b/>
        </w:rPr>
      </w:pPr>
      <w:r w:rsidRPr="00CA64FB">
        <w:rPr>
          <w:b/>
        </w:rPr>
        <w:t xml:space="preserve">Day 06:   Trek from </w:t>
      </w:r>
      <w:proofErr w:type="spellStart"/>
      <w:r w:rsidRPr="00CA64FB">
        <w:rPr>
          <w:b/>
        </w:rPr>
        <w:t>Nyerak</w:t>
      </w:r>
      <w:proofErr w:type="spellEnd"/>
      <w:r w:rsidRPr="00CA64FB">
        <w:rPr>
          <w:b/>
        </w:rPr>
        <w:t xml:space="preserve"> to </w:t>
      </w:r>
      <w:proofErr w:type="spellStart"/>
      <w:proofErr w:type="gramStart"/>
      <w:r w:rsidRPr="00CA64FB">
        <w:rPr>
          <w:b/>
        </w:rPr>
        <w:t>Dibb</w:t>
      </w:r>
      <w:proofErr w:type="spellEnd"/>
      <w:r w:rsidRPr="00CA64FB">
        <w:rPr>
          <w:b/>
        </w:rPr>
        <w:t xml:space="preserve">  Highlights</w:t>
      </w:r>
      <w:proofErr w:type="gramEnd"/>
      <w:r w:rsidRPr="00CA64FB">
        <w:rPr>
          <w:b/>
        </w:rPr>
        <w:t xml:space="preserve">:  Going back from </w:t>
      </w:r>
      <w:proofErr w:type="spellStart"/>
      <w:r w:rsidRPr="00CA64FB">
        <w:rPr>
          <w:b/>
        </w:rPr>
        <w:t>Chadar</w:t>
      </w:r>
      <w:proofErr w:type="spellEnd"/>
      <w:r w:rsidRPr="00CA64FB">
        <w:rPr>
          <w:b/>
        </w:rPr>
        <w:t xml:space="preserve">  </w:t>
      </w:r>
    </w:p>
    <w:p w14:paraId="1D083CED" w14:textId="3318D47F" w:rsidR="00CA64FB" w:rsidRDefault="00365A2C" w:rsidP="00365A2C">
      <w:r>
        <w:t xml:space="preserve">Though technically it is the same way back, it is also quite different. The </w:t>
      </w:r>
      <w:proofErr w:type="spellStart"/>
      <w:r>
        <w:t>Chadar</w:t>
      </w:r>
      <w:proofErr w:type="spellEnd"/>
      <w:r>
        <w:t xml:space="preserve"> or the blanket of ice that is forming on the River </w:t>
      </w:r>
      <w:proofErr w:type="spellStart"/>
      <w:r>
        <w:t>Zanskar</w:t>
      </w:r>
      <w:proofErr w:type="spellEnd"/>
      <w:r>
        <w:t xml:space="preserve"> is always changing, breaking </w:t>
      </w:r>
      <w:del w:id="105" w:author="user" w:date="2015-09-30T13:24:00Z">
        <w:r w:rsidDel="002B5255">
          <w:delText xml:space="preserve">up </w:delText>
        </w:r>
      </w:del>
      <w:r>
        <w:t xml:space="preserve">and forming itself again. As the </w:t>
      </w:r>
      <w:proofErr w:type="spellStart"/>
      <w:r>
        <w:t>Chadar</w:t>
      </w:r>
      <w:proofErr w:type="spellEnd"/>
      <w:r>
        <w:t xml:space="preserve"> dynamics are ever changing, the same route and place would look and feel different as the texture and conditions change.</w:t>
      </w:r>
    </w:p>
    <w:p w14:paraId="601602BF" w14:textId="77777777" w:rsidR="00365A2C" w:rsidRPr="00CA64FB" w:rsidRDefault="00365A2C" w:rsidP="00365A2C">
      <w:pPr>
        <w:rPr>
          <w:b/>
        </w:rPr>
      </w:pPr>
      <w:r w:rsidRPr="00CA64FB">
        <w:rPr>
          <w:b/>
        </w:rPr>
        <w:t xml:space="preserve">Day 07:   Trek from </w:t>
      </w:r>
      <w:proofErr w:type="spellStart"/>
      <w:r w:rsidRPr="00CA64FB">
        <w:rPr>
          <w:b/>
        </w:rPr>
        <w:t>Tibb</w:t>
      </w:r>
      <w:proofErr w:type="spellEnd"/>
      <w:r w:rsidRPr="00CA64FB">
        <w:rPr>
          <w:b/>
        </w:rPr>
        <w:t xml:space="preserve"> to </w:t>
      </w:r>
      <w:proofErr w:type="spellStart"/>
      <w:r w:rsidRPr="00CA64FB">
        <w:rPr>
          <w:b/>
        </w:rPr>
        <w:t>Shingra</w:t>
      </w:r>
      <w:proofErr w:type="spellEnd"/>
      <w:r w:rsidRPr="00CA64FB">
        <w:rPr>
          <w:b/>
        </w:rPr>
        <w:t xml:space="preserve"> </w:t>
      </w:r>
      <w:proofErr w:type="spellStart"/>
      <w:proofErr w:type="gramStart"/>
      <w:r w:rsidRPr="00CA64FB">
        <w:rPr>
          <w:b/>
        </w:rPr>
        <w:t>Koma</w:t>
      </w:r>
      <w:proofErr w:type="spellEnd"/>
      <w:r w:rsidRPr="00CA64FB">
        <w:rPr>
          <w:b/>
        </w:rPr>
        <w:t xml:space="preserve">  Highlights</w:t>
      </w:r>
      <w:proofErr w:type="gramEnd"/>
      <w:r w:rsidRPr="00CA64FB">
        <w:rPr>
          <w:b/>
        </w:rPr>
        <w:t xml:space="preserve">:  Trek to </w:t>
      </w:r>
      <w:proofErr w:type="spellStart"/>
      <w:r w:rsidRPr="00CA64FB">
        <w:rPr>
          <w:b/>
        </w:rPr>
        <w:t>Shingra</w:t>
      </w:r>
      <w:proofErr w:type="spellEnd"/>
      <w:r w:rsidRPr="00CA64FB">
        <w:rPr>
          <w:b/>
        </w:rPr>
        <w:t xml:space="preserve"> </w:t>
      </w:r>
      <w:proofErr w:type="spellStart"/>
      <w:r w:rsidRPr="00CA64FB">
        <w:rPr>
          <w:b/>
        </w:rPr>
        <w:t>Koma</w:t>
      </w:r>
      <w:proofErr w:type="spellEnd"/>
      <w:r w:rsidRPr="00CA64FB">
        <w:rPr>
          <w:b/>
        </w:rPr>
        <w:t xml:space="preserve">  </w:t>
      </w:r>
    </w:p>
    <w:p w14:paraId="4774517F" w14:textId="77777777" w:rsidR="00CA64FB" w:rsidRDefault="00365A2C" w:rsidP="00365A2C">
      <w:r>
        <w:t xml:space="preserve">Today you will trek from </w:t>
      </w:r>
      <w:proofErr w:type="spellStart"/>
      <w:r>
        <w:t>Tibb</w:t>
      </w:r>
      <w:proofErr w:type="spellEnd"/>
      <w:r>
        <w:t xml:space="preserve"> to </w:t>
      </w:r>
      <w:proofErr w:type="spellStart"/>
      <w:r>
        <w:t>Shingra</w:t>
      </w:r>
      <w:proofErr w:type="spellEnd"/>
      <w:r>
        <w:t xml:space="preserve"> </w:t>
      </w:r>
      <w:proofErr w:type="spellStart"/>
      <w:r>
        <w:t>Koma.</w:t>
      </w:r>
      <w:proofErr w:type="spellEnd"/>
    </w:p>
    <w:p w14:paraId="5467557E" w14:textId="77777777" w:rsidR="00365A2C" w:rsidRDefault="00365A2C" w:rsidP="00365A2C">
      <w:r w:rsidRPr="00CA64FB">
        <w:rPr>
          <w:b/>
        </w:rPr>
        <w:t xml:space="preserve">Day 08:   Trek from </w:t>
      </w:r>
      <w:proofErr w:type="spellStart"/>
      <w:r w:rsidRPr="00CA64FB">
        <w:rPr>
          <w:b/>
        </w:rPr>
        <w:t>Shingra</w:t>
      </w:r>
      <w:proofErr w:type="spellEnd"/>
      <w:r w:rsidRPr="00CA64FB">
        <w:rPr>
          <w:b/>
        </w:rPr>
        <w:t xml:space="preserve"> </w:t>
      </w:r>
      <w:proofErr w:type="spellStart"/>
      <w:r w:rsidRPr="00CA64FB">
        <w:rPr>
          <w:b/>
        </w:rPr>
        <w:t>Koma</w:t>
      </w:r>
      <w:proofErr w:type="spellEnd"/>
      <w:r w:rsidRPr="00CA64FB">
        <w:rPr>
          <w:b/>
        </w:rPr>
        <w:t xml:space="preserve"> to Chilling and drive to </w:t>
      </w:r>
      <w:proofErr w:type="gramStart"/>
      <w:r w:rsidRPr="00CA64FB">
        <w:rPr>
          <w:b/>
        </w:rPr>
        <w:t xml:space="preserve">Leh  </w:t>
      </w:r>
      <w:r>
        <w:t>Highlights</w:t>
      </w:r>
      <w:proofErr w:type="gramEnd"/>
      <w:r>
        <w:t xml:space="preserve">:  Trek to Chilling  </w:t>
      </w:r>
    </w:p>
    <w:p w14:paraId="1B47B33E" w14:textId="77777777" w:rsidR="00365A2C" w:rsidRDefault="00365A2C" w:rsidP="00365A2C">
      <w:r>
        <w:lastRenderedPageBreak/>
        <w:t xml:space="preserve">Trek from </w:t>
      </w:r>
      <w:proofErr w:type="spellStart"/>
      <w:r>
        <w:t>Shingra</w:t>
      </w:r>
      <w:proofErr w:type="spellEnd"/>
      <w:r>
        <w:t xml:space="preserve"> </w:t>
      </w:r>
      <w:proofErr w:type="spellStart"/>
      <w:r>
        <w:t>Koma</w:t>
      </w:r>
      <w:proofErr w:type="spellEnd"/>
      <w:r>
        <w:t xml:space="preserve"> to Chilling and drive to Leh. </w:t>
      </w:r>
      <w:bookmarkStart w:id="106" w:name="_GoBack"/>
      <w:r>
        <w:t>Overnight stay at Hotel/Lodge/guest House</w:t>
      </w:r>
      <w:bookmarkEnd w:id="106"/>
      <w:r>
        <w:t>.</w:t>
      </w:r>
    </w:p>
    <w:p w14:paraId="28B41DA7" w14:textId="77777777" w:rsidR="00CA64FB" w:rsidRDefault="00365A2C" w:rsidP="00365A2C">
      <w:r>
        <w:t xml:space="preserve">Day 09:   Return to Leh   Highlights:  Departure  </w:t>
      </w:r>
    </w:p>
    <w:p w14:paraId="20E25820" w14:textId="77777777" w:rsidR="002C602D" w:rsidRDefault="00365A2C">
      <w:r>
        <w:t>Return to Leh.</w:t>
      </w:r>
    </w:p>
    <w:sectPr w:rsidR="002C60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0" w:author="user" w:date="2015-09-30T13:22:00Z" w:initials="u">
    <w:p w14:paraId="3D2D541D" w14:textId="77777777" w:rsidR="00265F48" w:rsidRDefault="00265F48">
      <w:pPr>
        <w:pStyle w:val="CommentText"/>
      </w:pPr>
      <w:r>
        <w:rPr>
          <w:rStyle w:val="CommentReference"/>
        </w:rPr>
        <w:annotationRef/>
      </w:r>
      <w:r>
        <w:t>Majestic WHAT? Please check with tour operator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2D54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475BE0"/>
    <w:multiLevelType w:val="hybridMultilevel"/>
    <w:tmpl w:val="D226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E6BAE"/>
    <w:multiLevelType w:val="hybridMultilevel"/>
    <w:tmpl w:val="A39E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B30A7"/>
    <w:multiLevelType w:val="hybridMultilevel"/>
    <w:tmpl w:val="8826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2C"/>
    <w:rsid w:val="001D59C6"/>
    <w:rsid w:val="00247A0B"/>
    <w:rsid w:val="00265F48"/>
    <w:rsid w:val="002B5255"/>
    <w:rsid w:val="002C602D"/>
    <w:rsid w:val="00365A2C"/>
    <w:rsid w:val="00922D6B"/>
    <w:rsid w:val="00CA64FB"/>
    <w:rsid w:val="00D9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B0EC"/>
  <w15:chartTrackingRefBased/>
  <w15:docId w15:val="{9B851178-C2A3-489A-8E23-69B9E813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4FB"/>
    <w:pPr>
      <w:ind w:left="720"/>
      <w:contextualSpacing/>
    </w:pPr>
  </w:style>
  <w:style w:type="character" w:styleId="CommentReference">
    <w:name w:val="annotation reference"/>
    <w:basedOn w:val="DefaultParagraphFont"/>
    <w:uiPriority w:val="99"/>
    <w:semiHidden/>
    <w:unhideWhenUsed/>
    <w:rsid w:val="00265F48"/>
    <w:rPr>
      <w:sz w:val="16"/>
      <w:szCs w:val="16"/>
    </w:rPr>
  </w:style>
  <w:style w:type="paragraph" w:styleId="CommentText">
    <w:name w:val="annotation text"/>
    <w:basedOn w:val="Normal"/>
    <w:link w:val="CommentTextChar"/>
    <w:uiPriority w:val="99"/>
    <w:semiHidden/>
    <w:unhideWhenUsed/>
    <w:rsid w:val="00265F48"/>
    <w:pPr>
      <w:spacing w:line="240" w:lineRule="auto"/>
    </w:pPr>
    <w:rPr>
      <w:sz w:val="20"/>
      <w:szCs w:val="20"/>
    </w:rPr>
  </w:style>
  <w:style w:type="character" w:customStyle="1" w:styleId="CommentTextChar">
    <w:name w:val="Comment Text Char"/>
    <w:basedOn w:val="DefaultParagraphFont"/>
    <w:link w:val="CommentText"/>
    <w:uiPriority w:val="99"/>
    <w:semiHidden/>
    <w:rsid w:val="00265F48"/>
    <w:rPr>
      <w:sz w:val="20"/>
      <w:szCs w:val="20"/>
    </w:rPr>
  </w:style>
  <w:style w:type="paragraph" w:styleId="CommentSubject">
    <w:name w:val="annotation subject"/>
    <w:basedOn w:val="CommentText"/>
    <w:next w:val="CommentText"/>
    <w:link w:val="CommentSubjectChar"/>
    <w:uiPriority w:val="99"/>
    <w:semiHidden/>
    <w:unhideWhenUsed/>
    <w:rsid w:val="00265F48"/>
    <w:rPr>
      <w:b/>
      <w:bCs/>
    </w:rPr>
  </w:style>
  <w:style w:type="character" w:customStyle="1" w:styleId="CommentSubjectChar">
    <w:name w:val="Comment Subject Char"/>
    <w:basedOn w:val="CommentTextChar"/>
    <w:link w:val="CommentSubject"/>
    <w:uiPriority w:val="99"/>
    <w:semiHidden/>
    <w:rsid w:val="00265F48"/>
    <w:rPr>
      <w:b/>
      <w:bCs/>
      <w:sz w:val="20"/>
      <w:szCs w:val="20"/>
    </w:rPr>
  </w:style>
  <w:style w:type="paragraph" w:styleId="BalloonText">
    <w:name w:val="Balloon Text"/>
    <w:basedOn w:val="Normal"/>
    <w:link w:val="BalloonTextChar"/>
    <w:uiPriority w:val="99"/>
    <w:semiHidden/>
    <w:unhideWhenUsed/>
    <w:rsid w:val="00265F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F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1156</Words>
  <Characters>6590</Characters>
  <Application>Microsoft Office Word</Application>
  <DocSecurity>0</DocSecurity>
  <Lines>54</Lines>
  <Paragraphs>15</Paragraphs>
  <ScaleCrop>false</ScaleCrop>
  <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2015-09-30T07:12:00Z</dcterms:created>
  <dcterms:modified xsi:type="dcterms:W3CDTF">2015-09-30T07:54:00Z</dcterms:modified>
</cp:coreProperties>
</file>