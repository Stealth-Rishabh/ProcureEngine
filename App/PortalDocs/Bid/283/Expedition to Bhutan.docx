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CDF" w:rsidRPr="00C63CDF" w:rsidRDefault="00C63CDF" w:rsidP="002808D0">
      <w:pPr>
        <w:rPr>
          <w:b/>
        </w:rPr>
      </w:pPr>
      <w:r w:rsidRPr="00C63CDF">
        <w:rPr>
          <w:b/>
        </w:rPr>
        <w:t>EXPEDITION TO BHUTAN</w:t>
      </w:r>
    </w:p>
    <w:p w:rsidR="002808D0" w:rsidRDefault="002808D0" w:rsidP="002808D0">
      <w:r w:rsidRPr="00C63CDF">
        <w:rPr>
          <w:b/>
        </w:rPr>
        <w:t xml:space="preserve">Description </w:t>
      </w:r>
    </w:p>
    <w:p w:rsidR="002808D0" w:rsidDel="00C63CDF" w:rsidRDefault="002808D0" w:rsidP="00C63CDF">
      <w:pPr>
        <w:rPr>
          <w:del w:id="0" w:author="user" w:date="2015-09-17T11:40:00Z"/>
        </w:rPr>
      </w:pPr>
      <w:r>
        <w:t xml:space="preserve">Surrounded by scenic landscapes, </w:t>
      </w:r>
      <w:del w:id="1" w:author="user" w:date="2015-09-17T11:36:00Z">
        <w:r w:rsidDel="00C63CDF">
          <w:delText>in the end of the eastern Himalayas,</w:delText>
        </w:r>
      </w:del>
      <w:r>
        <w:t xml:space="preserve"> Bhutan</w:t>
      </w:r>
      <w:ins w:id="2" w:author="user" w:date="2015-09-17T11:37:00Z">
        <w:r w:rsidR="00C63CDF">
          <w:t xml:space="preserve"> which is also known as the ‘Land of Thunder Dragons’</w:t>
        </w:r>
      </w:ins>
      <w:ins w:id="3" w:author="user" w:date="2015-09-17T11:38:00Z">
        <w:r w:rsidR="00C63CDF">
          <w:t>,</w:t>
        </w:r>
      </w:ins>
      <w:r>
        <w:t xml:space="preserve"> is one of the most beautiful destinations to look out for! </w:t>
      </w:r>
      <w:ins w:id="4" w:author="user" w:date="2015-09-18T13:19:00Z">
        <w:r w:rsidR="004A14E8">
          <w:t>Its</w:t>
        </w:r>
      </w:ins>
      <w:ins w:id="5" w:author="user" w:date="2015-09-17T11:39:00Z">
        <w:r w:rsidR="00C63CDF">
          <w:t xml:space="preserve"> rich cultural heritage can be traced back to 2000BC.</w:t>
        </w:r>
      </w:ins>
      <w:ins w:id="6" w:author="user" w:date="2015-09-17T11:40:00Z">
        <w:r w:rsidR="00C63CDF">
          <w:t xml:space="preserve"> Cut</w:t>
        </w:r>
      </w:ins>
      <w:ins w:id="7" w:author="user" w:date="2015-09-18T13:20:00Z">
        <w:r w:rsidR="004A14E8">
          <w:t>-</w:t>
        </w:r>
      </w:ins>
      <w:ins w:id="8" w:author="user" w:date="2015-09-17T11:40:00Z">
        <w:r w:rsidR="00C63CDF">
          <w:t xml:space="preserve">off for the centuries from the world, Bhutan has tried its best in conserving its ancient traditions. On this trip get to visit the monasteries, famous tiger's nest and much more! </w:t>
        </w:r>
      </w:ins>
      <w:del w:id="9" w:author="user" w:date="2015-09-17T11:40:00Z">
        <w:r w:rsidDel="00C63CDF">
          <w:delText xml:space="preserve">Wind blowing the prayer flags, art inspired by Buddhism which is so detailed that it is a mini world in itself. Cutoff for the centuries from the world, Bhutan has tried its best in conserving its ancient traditions. Get to visit the monasteries, famous tiger's nest and much more! </w:delText>
        </w:r>
      </w:del>
    </w:p>
    <w:p w:rsidR="002808D0" w:rsidDel="00C63CDF" w:rsidRDefault="002808D0" w:rsidP="002808D0">
      <w:pPr>
        <w:rPr>
          <w:del w:id="10" w:author="user" w:date="2015-09-17T11:40:00Z"/>
        </w:rPr>
      </w:pPr>
    </w:p>
    <w:p w:rsidR="002808D0" w:rsidRPr="00C63CDF" w:rsidRDefault="002808D0" w:rsidP="002808D0">
      <w:pPr>
        <w:rPr>
          <w:b/>
          <w:u w:val="single"/>
          <w:rPrChange w:id="11" w:author="user" w:date="2015-09-17T11:40:00Z">
            <w:rPr/>
          </w:rPrChange>
        </w:rPr>
      </w:pPr>
      <w:r w:rsidRPr="00C63CDF">
        <w:rPr>
          <w:b/>
          <w:u w:val="single"/>
          <w:rPrChange w:id="12" w:author="user" w:date="2015-09-17T11:40:00Z">
            <w:rPr/>
          </w:rPrChange>
        </w:rPr>
        <w:t>What's Unique?</w:t>
      </w:r>
    </w:p>
    <w:p w:rsidR="002808D0" w:rsidRDefault="002808D0" w:rsidP="002808D0"/>
    <w:p w:rsidR="002808D0" w:rsidDel="00C63CDF" w:rsidRDefault="002808D0" w:rsidP="00DE51C3">
      <w:pPr>
        <w:rPr>
          <w:del w:id="13" w:author="user" w:date="2015-09-17T11:41:00Z"/>
        </w:rPr>
      </w:pPr>
      <w:r>
        <w:t xml:space="preserve">Visit </w:t>
      </w:r>
      <w:del w:id="14" w:author="user" w:date="2015-09-17T11:42:00Z">
        <w:r w:rsidDel="00DE51C3">
          <w:delText xml:space="preserve">to </w:delText>
        </w:r>
      </w:del>
      <w:del w:id="15" w:author="user" w:date="2015-09-17T11:40:00Z">
        <w:r w:rsidDel="00C63CDF">
          <w:delText xml:space="preserve">kharband </w:delText>
        </w:r>
      </w:del>
      <w:ins w:id="16" w:author="user" w:date="2015-09-17T11:41:00Z">
        <w:r w:rsidR="00DE51C3">
          <w:t xml:space="preserve">various monasteries, drive to </w:t>
        </w:r>
        <w:proofErr w:type="spellStart"/>
        <w:r w:rsidR="00DE51C3">
          <w:t>Dochu</w:t>
        </w:r>
        <w:proofErr w:type="spellEnd"/>
        <w:r w:rsidR="00DE51C3">
          <w:t>- la pass and the National Library</w:t>
        </w:r>
      </w:ins>
      <w:ins w:id="17" w:author="user" w:date="2015-09-18T13:20:00Z">
        <w:r w:rsidR="004A14E8">
          <w:t>.</w:t>
        </w:r>
      </w:ins>
      <w:del w:id="18" w:author="user" w:date="2015-09-17T11:41:00Z">
        <w:r w:rsidDel="00DE51C3">
          <w:delText>Gompa</w:delText>
        </w:r>
      </w:del>
      <w:del w:id="19" w:author="user" w:date="2015-09-17T11:40:00Z">
        <w:r w:rsidDel="00C63CDF">
          <w:delText xml:space="preserve"> monastery</w:delText>
        </w:r>
      </w:del>
      <w:del w:id="20" w:author="user" w:date="2015-09-17T11:41:00Z">
        <w:r w:rsidDel="00C63CDF">
          <w:delText>.</w:delText>
        </w:r>
      </w:del>
    </w:p>
    <w:p w:rsidR="002808D0" w:rsidDel="00DE51C3" w:rsidRDefault="002808D0" w:rsidP="002808D0">
      <w:pPr>
        <w:rPr>
          <w:del w:id="21" w:author="user" w:date="2015-09-17T11:42:00Z"/>
        </w:rPr>
      </w:pPr>
      <w:del w:id="22" w:author="user" w:date="2015-09-17T11:41:00Z">
        <w:r w:rsidDel="00C63CDF">
          <w:delText>Visit to</w:delText>
        </w:r>
      </w:del>
      <w:del w:id="23" w:author="user" w:date="2015-09-17T11:42:00Z">
        <w:r w:rsidDel="00DE51C3">
          <w:delText xml:space="preserve"> Simtokha Dzong.</w:delText>
        </w:r>
      </w:del>
    </w:p>
    <w:p w:rsidR="002808D0" w:rsidDel="00DE51C3" w:rsidRDefault="002808D0" w:rsidP="002808D0">
      <w:pPr>
        <w:rPr>
          <w:del w:id="24" w:author="user" w:date="2015-09-17T11:42:00Z"/>
        </w:rPr>
      </w:pPr>
      <w:del w:id="25" w:author="user" w:date="2015-09-17T11:41:00Z">
        <w:r w:rsidDel="00C63CDF">
          <w:delText xml:space="preserve">Visit to </w:delText>
        </w:r>
      </w:del>
      <w:del w:id="26" w:author="user" w:date="2015-09-17T11:42:00Z">
        <w:r w:rsidDel="00DE51C3">
          <w:delText>National library.</w:delText>
        </w:r>
      </w:del>
    </w:p>
    <w:p w:rsidR="002808D0" w:rsidDel="00DE51C3" w:rsidRDefault="002808D0" w:rsidP="002808D0">
      <w:pPr>
        <w:rPr>
          <w:del w:id="27" w:author="user" w:date="2015-09-17T11:42:00Z"/>
        </w:rPr>
      </w:pPr>
      <w:del w:id="28" w:author="user" w:date="2015-09-17T11:41:00Z">
        <w:r w:rsidDel="00C63CDF">
          <w:delText xml:space="preserve">Visit to </w:delText>
        </w:r>
      </w:del>
      <w:del w:id="29" w:author="user" w:date="2015-09-17T11:42:00Z">
        <w:r w:rsidDel="00DE51C3">
          <w:delText>King's memorial.</w:delText>
        </w:r>
      </w:del>
    </w:p>
    <w:p w:rsidR="002808D0" w:rsidDel="00DE51C3" w:rsidRDefault="002808D0" w:rsidP="002808D0">
      <w:pPr>
        <w:rPr>
          <w:del w:id="30" w:author="user" w:date="2015-09-17T11:42:00Z"/>
        </w:rPr>
      </w:pPr>
      <w:del w:id="31" w:author="user" w:date="2015-09-17T11:42:00Z">
        <w:r w:rsidDel="00DE51C3">
          <w:delText>Visit to Trashichhoedzong.</w:delText>
        </w:r>
      </w:del>
    </w:p>
    <w:p w:rsidR="002808D0" w:rsidDel="00DE51C3" w:rsidRDefault="002808D0" w:rsidP="002808D0">
      <w:pPr>
        <w:rPr>
          <w:del w:id="32" w:author="user" w:date="2015-09-17T11:42:00Z"/>
        </w:rPr>
      </w:pPr>
      <w:del w:id="33" w:author="user" w:date="2015-09-17T11:42:00Z">
        <w:r w:rsidDel="00DE51C3">
          <w:delText>Drive to</w:delText>
        </w:r>
      </w:del>
      <w:del w:id="34" w:author="user" w:date="2015-09-17T11:41:00Z">
        <w:r w:rsidDel="00DE51C3">
          <w:delText xml:space="preserve"> Dochu- la pass</w:delText>
        </w:r>
      </w:del>
      <w:del w:id="35" w:author="user" w:date="2015-09-17T11:42:00Z">
        <w:r w:rsidDel="00DE51C3">
          <w:delText>.</w:delText>
        </w:r>
      </w:del>
    </w:p>
    <w:p w:rsidR="002808D0" w:rsidDel="00DE51C3" w:rsidRDefault="002808D0" w:rsidP="002808D0">
      <w:pPr>
        <w:rPr>
          <w:del w:id="36" w:author="user" w:date="2015-09-17T11:42:00Z"/>
        </w:rPr>
      </w:pPr>
      <w:del w:id="37" w:author="user" w:date="2015-09-17T11:42:00Z">
        <w:r w:rsidDel="00DE51C3">
          <w:delText>Visit to Ta Dzong.</w:delText>
        </w:r>
      </w:del>
    </w:p>
    <w:p w:rsidR="002808D0" w:rsidDel="00DE51C3" w:rsidRDefault="002808D0" w:rsidP="002808D0">
      <w:pPr>
        <w:rPr>
          <w:del w:id="38" w:author="user" w:date="2015-09-17T11:42:00Z"/>
        </w:rPr>
      </w:pPr>
      <w:del w:id="39" w:author="user" w:date="2015-09-17T11:42:00Z">
        <w:r w:rsidDel="00DE51C3">
          <w:delText>Visit to ruins of Drukgyel Dzong.</w:delText>
        </w:r>
      </w:del>
    </w:p>
    <w:p w:rsidR="002808D0" w:rsidRDefault="002808D0" w:rsidP="002808D0">
      <w:del w:id="40" w:author="user" w:date="2015-09-17T11:42:00Z">
        <w:r w:rsidDel="00DE51C3">
          <w:delText>Visit to Taktsang monastery (Tiger's nest).</w:delText>
        </w:r>
      </w:del>
    </w:p>
    <w:p w:rsidR="002808D0" w:rsidRDefault="002808D0" w:rsidP="002808D0">
      <w:proofErr w:type="spellStart"/>
      <w:r>
        <w:t>Phuentsholing</w:t>
      </w:r>
      <w:proofErr w:type="spellEnd"/>
      <w:r>
        <w:t xml:space="preserve"> - </w:t>
      </w:r>
      <w:proofErr w:type="spellStart"/>
      <w:r>
        <w:t>Thimpu</w:t>
      </w:r>
      <w:proofErr w:type="spellEnd"/>
      <w:r>
        <w:t xml:space="preserve"> - Punakha - Paro - </w:t>
      </w:r>
      <w:proofErr w:type="spellStart"/>
      <w:r>
        <w:t>Lataguri</w:t>
      </w:r>
      <w:proofErr w:type="spellEnd"/>
      <w:r>
        <w:t>.</w:t>
      </w:r>
    </w:p>
    <w:p w:rsidR="002808D0" w:rsidRDefault="002808D0" w:rsidP="002808D0"/>
    <w:p w:rsidR="002808D0" w:rsidRPr="00DE51C3" w:rsidRDefault="002808D0" w:rsidP="002808D0">
      <w:pPr>
        <w:rPr>
          <w:b/>
          <w:rPrChange w:id="41" w:author="user" w:date="2015-09-17T11:42:00Z">
            <w:rPr/>
          </w:rPrChange>
        </w:rPr>
      </w:pPr>
      <w:r w:rsidRPr="00DE51C3">
        <w:rPr>
          <w:b/>
          <w:rPrChange w:id="42" w:author="user" w:date="2015-09-17T11:42:00Z">
            <w:rPr/>
          </w:rPrChange>
        </w:rPr>
        <w:t>Inclusions</w:t>
      </w:r>
    </w:p>
    <w:p w:rsidR="002808D0" w:rsidDel="00DE51C3" w:rsidRDefault="002808D0" w:rsidP="002808D0">
      <w:pPr>
        <w:rPr>
          <w:del w:id="43" w:author="user" w:date="2015-09-17T11:42:00Z"/>
        </w:rPr>
      </w:pPr>
    </w:p>
    <w:p w:rsidR="002808D0" w:rsidDel="00DE51C3" w:rsidRDefault="002808D0" w:rsidP="002808D0">
      <w:pPr>
        <w:rPr>
          <w:del w:id="44" w:author="user" w:date="2015-09-17T11:42:00Z"/>
        </w:rPr>
      </w:pPr>
    </w:p>
    <w:p w:rsidR="002808D0" w:rsidDel="00DE51C3" w:rsidRDefault="002808D0" w:rsidP="002808D0">
      <w:pPr>
        <w:rPr>
          <w:del w:id="45" w:author="user" w:date="2015-09-17T11:42:00Z"/>
        </w:rPr>
      </w:pPr>
    </w:p>
    <w:p w:rsidR="002808D0" w:rsidRPr="00DE51C3" w:rsidRDefault="002808D0" w:rsidP="002808D0">
      <w:pPr>
        <w:rPr>
          <w:b/>
          <w:rPrChange w:id="46" w:author="user" w:date="2015-09-17T11:42:00Z">
            <w:rPr/>
          </w:rPrChange>
        </w:rPr>
      </w:pPr>
      <w:r w:rsidRPr="00DE51C3">
        <w:rPr>
          <w:b/>
          <w:rPrChange w:id="47" w:author="user" w:date="2015-09-17T11:42:00Z">
            <w:rPr/>
          </w:rPrChange>
        </w:rPr>
        <w:t>INCLUDES</w:t>
      </w:r>
    </w:p>
    <w:p w:rsidR="002808D0" w:rsidRDefault="002808D0" w:rsidP="002808D0">
      <w:r>
        <w:t xml:space="preserve">Copy of itinerary. </w:t>
      </w:r>
    </w:p>
    <w:p w:rsidR="002808D0" w:rsidRDefault="002808D0" w:rsidP="002808D0">
      <w:del w:id="48" w:author="user" w:date="2015-09-17T11:43:00Z">
        <w:r w:rsidDel="00DE51C3">
          <w:delText xml:space="preserve">Food- </w:delText>
        </w:r>
      </w:del>
      <w:r>
        <w:t xml:space="preserve">Breakfast &amp; </w:t>
      </w:r>
      <w:del w:id="49" w:author="user" w:date="2015-09-17T11:43:00Z">
        <w:r w:rsidDel="00DE51C3">
          <w:delText>Dinner</w:delText>
        </w:r>
      </w:del>
      <w:ins w:id="50" w:author="user" w:date="2015-09-17T11:43:00Z">
        <w:r w:rsidR="00DE51C3">
          <w:t>dinner</w:t>
        </w:r>
      </w:ins>
    </w:p>
    <w:p w:rsidR="002808D0" w:rsidRDefault="002808D0" w:rsidP="002808D0">
      <w:r>
        <w:lastRenderedPageBreak/>
        <w:t xml:space="preserve">Triple sharing accommodation in </w:t>
      </w:r>
      <w:del w:id="51" w:author="user" w:date="2015-09-17T11:43:00Z">
        <w:r w:rsidDel="00DE51C3">
          <w:delText>Hotels</w:delText>
        </w:r>
      </w:del>
      <w:ins w:id="52" w:author="user" w:date="2015-09-17T11:43:00Z">
        <w:r w:rsidR="00DE51C3">
          <w:t>hotels</w:t>
        </w:r>
      </w:ins>
      <w:r>
        <w:t>/ lodges.</w:t>
      </w:r>
    </w:p>
    <w:p w:rsidR="002808D0" w:rsidDel="00DE51C3" w:rsidRDefault="00DE51C3" w:rsidP="002808D0">
      <w:pPr>
        <w:rPr>
          <w:del w:id="53" w:author="user" w:date="2015-09-17T11:45:00Z"/>
        </w:rPr>
      </w:pPr>
      <w:ins w:id="54" w:author="user" w:date="2015-09-17T11:44:00Z">
        <w:r>
          <w:t xml:space="preserve">Driver, </w:t>
        </w:r>
      </w:ins>
      <w:del w:id="55" w:author="user" w:date="2015-09-17T11:45:00Z">
        <w:r w:rsidR="002808D0" w:rsidDel="00DE51C3">
          <w:delText>T</w:delText>
        </w:r>
      </w:del>
      <w:ins w:id="56" w:author="user" w:date="2015-09-17T11:45:00Z">
        <w:r>
          <w:t>t</w:t>
        </w:r>
      </w:ins>
      <w:r w:rsidR="002808D0">
        <w:t xml:space="preserve">eam </w:t>
      </w:r>
      <w:del w:id="57" w:author="user" w:date="2015-09-17T11:43:00Z">
        <w:r w:rsidR="002808D0" w:rsidDel="00DE51C3">
          <w:delText>Leader</w:delText>
        </w:r>
      </w:del>
      <w:ins w:id="58" w:author="user" w:date="2015-09-17T11:43:00Z">
        <w:r>
          <w:t>leader</w:t>
        </w:r>
      </w:ins>
      <w:ins w:id="59" w:author="user" w:date="2015-09-17T11:44:00Z">
        <w:r>
          <w:t>, support staff, mechanic</w:t>
        </w:r>
      </w:ins>
      <w:ins w:id="60" w:author="user" w:date="2015-09-17T11:45:00Z">
        <w:r>
          <w:t xml:space="preserve">, </w:t>
        </w:r>
      </w:ins>
      <w:del w:id="61" w:author="user" w:date="2015-09-17T11:45:00Z">
        <w:r w:rsidR="002808D0" w:rsidDel="00DE51C3">
          <w:delText>.</w:delText>
        </w:r>
      </w:del>
    </w:p>
    <w:p w:rsidR="002808D0" w:rsidRDefault="002808D0" w:rsidP="002808D0">
      <w:del w:id="62" w:author="user" w:date="2015-09-17T11:45:00Z">
        <w:r w:rsidDel="00DE51C3">
          <w:delText>S</w:delText>
        </w:r>
      </w:del>
      <w:proofErr w:type="gramStart"/>
      <w:ins w:id="63" w:author="user" w:date="2015-09-17T11:45:00Z">
        <w:r w:rsidR="00DE51C3">
          <w:t>s</w:t>
        </w:r>
      </w:ins>
      <w:r>
        <w:t>upport</w:t>
      </w:r>
      <w:proofErr w:type="gramEnd"/>
      <w:r>
        <w:t xml:space="preserve"> </w:t>
      </w:r>
      <w:del w:id="64" w:author="user" w:date="2015-09-17T11:43:00Z">
        <w:r w:rsidDel="00DE51C3">
          <w:delText xml:space="preserve">Back </w:delText>
        </w:r>
      </w:del>
      <w:ins w:id="65" w:author="user" w:date="2015-09-17T11:43:00Z">
        <w:r w:rsidR="00DE51C3">
          <w:t>back</w:t>
        </w:r>
      </w:ins>
      <w:r>
        <w:t>up vehicle</w:t>
      </w:r>
      <w:ins w:id="66" w:author="user" w:date="2015-09-17T11:45:00Z">
        <w:r w:rsidR="00DE51C3">
          <w:t>, support staff</w:t>
        </w:r>
      </w:ins>
      <w:del w:id="67" w:author="user" w:date="2015-09-17T11:44:00Z">
        <w:r w:rsidDel="00DE51C3">
          <w:delText>, for emergency use.</w:delText>
        </w:r>
      </w:del>
    </w:p>
    <w:p w:rsidR="002808D0" w:rsidDel="00DE51C3" w:rsidRDefault="002808D0" w:rsidP="002808D0">
      <w:pPr>
        <w:rPr>
          <w:del w:id="68" w:author="user" w:date="2015-09-17T11:45:00Z"/>
        </w:rPr>
      </w:pPr>
      <w:del w:id="69" w:author="user" w:date="2015-09-17T11:45:00Z">
        <w:r w:rsidDel="00DE51C3">
          <w:delText>Support staff.</w:delText>
        </w:r>
      </w:del>
    </w:p>
    <w:p w:rsidR="002808D0" w:rsidDel="00DE51C3" w:rsidRDefault="002808D0" w:rsidP="002808D0">
      <w:pPr>
        <w:rPr>
          <w:del w:id="70" w:author="user" w:date="2015-09-17T11:45:00Z"/>
        </w:rPr>
      </w:pPr>
      <w:del w:id="71" w:author="user" w:date="2015-09-17T11:45:00Z">
        <w:r w:rsidDel="00DE51C3">
          <w:delText>Mechanic for breakdown service.</w:delText>
        </w:r>
      </w:del>
    </w:p>
    <w:p w:rsidR="002808D0" w:rsidDel="00DE51C3" w:rsidRDefault="002808D0" w:rsidP="002808D0">
      <w:pPr>
        <w:rPr>
          <w:del w:id="72" w:author="user" w:date="2015-09-17T11:45:00Z"/>
        </w:rPr>
      </w:pPr>
      <w:del w:id="73" w:author="user" w:date="2015-09-17T11:45:00Z">
        <w:r w:rsidDel="00DE51C3">
          <w:delText>Driver.</w:delText>
        </w:r>
      </w:del>
    </w:p>
    <w:p w:rsidR="002808D0" w:rsidRDefault="002808D0" w:rsidP="002808D0">
      <w:r>
        <w:t xml:space="preserve">Permit to Paro, </w:t>
      </w:r>
      <w:proofErr w:type="spellStart"/>
      <w:ins w:id="74" w:author="user" w:date="2015-09-17T11:45:00Z">
        <w:r w:rsidR="00DE51C3">
          <w:t>T</w:t>
        </w:r>
      </w:ins>
      <w:del w:id="75" w:author="user" w:date="2015-09-17T11:45:00Z">
        <w:r w:rsidDel="00DE51C3">
          <w:delText>t</w:delText>
        </w:r>
      </w:del>
      <w:r>
        <w:t>himphu</w:t>
      </w:r>
      <w:proofErr w:type="spellEnd"/>
      <w:r>
        <w:t xml:space="preserve"> &amp;</w:t>
      </w:r>
      <w:ins w:id="76" w:author="user" w:date="2015-09-17T11:45:00Z">
        <w:r w:rsidR="00DE51C3">
          <w:t xml:space="preserve"> </w:t>
        </w:r>
      </w:ins>
      <w:r>
        <w:t>Punakha.</w:t>
      </w:r>
    </w:p>
    <w:p w:rsidR="002808D0" w:rsidRDefault="002808D0" w:rsidP="002808D0">
      <w:r>
        <w:t>Immigration fee.</w:t>
      </w:r>
    </w:p>
    <w:p w:rsidR="002808D0" w:rsidRDefault="002808D0" w:rsidP="002808D0">
      <w:r>
        <w:t>Assistance in getting all paperwork done wherever required.</w:t>
      </w:r>
    </w:p>
    <w:p w:rsidR="002808D0" w:rsidRDefault="002808D0" w:rsidP="002808D0">
      <w:r>
        <w:t xml:space="preserve">Theme </w:t>
      </w:r>
      <w:del w:id="77" w:author="user" w:date="2015-09-17T11:46:00Z">
        <w:r w:rsidDel="00DE51C3">
          <w:delText xml:space="preserve">Dinner </w:delText>
        </w:r>
      </w:del>
      <w:ins w:id="78" w:author="user" w:date="2015-09-17T11:46:00Z">
        <w:r w:rsidR="00DE51C3">
          <w:t xml:space="preserve">dinner </w:t>
        </w:r>
      </w:ins>
      <w:r>
        <w:t>with bonfire one night.</w:t>
      </w:r>
    </w:p>
    <w:p w:rsidR="002808D0" w:rsidRDefault="002808D0" w:rsidP="002808D0">
      <w:r>
        <w:t>First-</w:t>
      </w:r>
      <w:del w:id="79" w:author="user" w:date="2015-09-17T11:46:00Z">
        <w:r w:rsidDel="00DE51C3">
          <w:delText xml:space="preserve"> </w:delText>
        </w:r>
      </w:del>
      <w:r>
        <w:t>aid kit with necessary medicines.</w:t>
      </w:r>
    </w:p>
    <w:p w:rsidR="002808D0" w:rsidRDefault="002808D0" w:rsidP="002808D0">
      <w:r>
        <w:t>Tool box.</w:t>
      </w:r>
    </w:p>
    <w:p w:rsidR="002808D0" w:rsidRDefault="002808D0" w:rsidP="002808D0">
      <w:r>
        <w:t>T-shirt/ highlighter specially designed.</w:t>
      </w:r>
      <w:ins w:id="80" w:author="user" w:date="2015-09-17T11:46:00Z">
        <w:r w:rsidR="00DE51C3">
          <w:t xml:space="preserve"> </w:t>
        </w:r>
      </w:ins>
      <w:r>
        <w:t>(Please send your size).</w:t>
      </w:r>
    </w:p>
    <w:p w:rsidR="002808D0" w:rsidRDefault="002808D0" w:rsidP="002808D0">
      <w:r>
        <w:t xml:space="preserve">Stickers for </w:t>
      </w:r>
      <w:del w:id="81" w:author="user" w:date="2015-09-17T11:46:00Z">
        <w:r w:rsidDel="00DE51C3">
          <w:delText xml:space="preserve">Bike </w:delText>
        </w:r>
      </w:del>
      <w:ins w:id="82" w:author="user" w:date="2015-09-17T11:46:00Z">
        <w:r w:rsidR="00DE51C3">
          <w:t xml:space="preserve">bike </w:t>
        </w:r>
      </w:ins>
      <w:r>
        <w:t xml:space="preserve">&amp; </w:t>
      </w:r>
      <w:del w:id="83" w:author="user" w:date="2015-09-17T11:46:00Z">
        <w:r w:rsidDel="00DE51C3">
          <w:delText>Helmet</w:delText>
        </w:r>
      </w:del>
      <w:ins w:id="84" w:author="user" w:date="2015-09-17T11:46:00Z">
        <w:r w:rsidR="00DE51C3">
          <w:t>helmet</w:t>
        </w:r>
      </w:ins>
      <w:r>
        <w:t>.</w:t>
      </w:r>
    </w:p>
    <w:p w:rsidR="002808D0" w:rsidRDefault="002808D0" w:rsidP="002808D0">
      <w:r>
        <w:t>Briefing by specialists.</w:t>
      </w:r>
    </w:p>
    <w:p w:rsidR="002808D0" w:rsidRPr="00DE51C3" w:rsidRDefault="002808D0" w:rsidP="002808D0">
      <w:pPr>
        <w:rPr>
          <w:b/>
          <w:u w:val="single"/>
        </w:rPr>
      </w:pPr>
      <w:r w:rsidRPr="00DE51C3">
        <w:rPr>
          <w:b/>
          <w:u w:val="single"/>
        </w:rPr>
        <w:t>DOES NOT INCLUDE</w:t>
      </w:r>
    </w:p>
    <w:p w:rsidR="002808D0" w:rsidRDefault="002808D0" w:rsidP="002808D0">
      <w:r>
        <w:t xml:space="preserve">Extra </w:t>
      </w:r>
      <w:del w:id="85" w:author="user" w:date="2015-09-17T11:46:00Z">
        <w:r w:rsidDel="00DE51C3">
          <w:delText xml:space="preserve">Transportation </w:delText>
        </w:r>
      </w:del>
      <w:ins w:id="86" w:author="user" w:date="2015-09-17T11:46:00Z">
        <w:r w:rsidR="00DE51C3">
          <w:t xml:space="preserve">transportation </w:t>
        </w:r>
      </w:ins>
      <w:r>
        <w:t>not included in trip.</w:t>
      </w:r>
    </w:p>
    <w:p w:rsidR="002808D0" w:rsidRDefault="002808D0" w:rsidP="002808D0">
      <w:r>
        <w:t xml:space="preserve">Lunch. </w:t>
      </w:r>
    </w:p>
    <w:p w:rsidR="002808D0" w:rsidRDefault="002808D0" w:rsidP="002808D0">
      <w:r>
        <w:t>Entry to the monuments.</w:t>
      </w:r>
    </w:p>
    <w:p w:rsidR="002808D0" w:rsidRDefault="002808D0" w:rsidP="002808D0">
      <w:r>
        <w:t xml:space="preserve">Any </w:t>
      </w:r>
      <w:del w:id="87" w:author="user" w:date="2015-09-17T11:46:00Z">
        <w:r w:rsidDel="00DE51C3">
          <w:delText xml:space="preserve">Expense </w:delText>
        </w:r>
      </w:del>
      <w:ins w:id="88" w:author="user" w:date="2015-09-17T11:46:00Z">
        <w:r w:rsidR="00DE51C3">
          <w:t xml:space="preserve">expense </w:t>
        </w:r>
      </w:ins>
      <w:r>
        <w:t>incurred due to force majeure.</w:t>
      </w:r>
    </w:p>
    <w:p w:rsidR="002808D0" w:rsidRDefault="002808D0" w:rsidP="002808D0">
      <w:r>
        <w:t xml:space="preserve">Government </w:t>
      </w:r>
      <w:del w:id="89" w:author="user" w:date="2015-09-17T11:47:00Z">
        <w:r w:rsidDel="00DE51C3">
          <w:delText>Taxes</w:delText>
        </w:r>
      </w:del>
      <w:ins w:id="90" w:author="user" w:date="2015-09-17T11:47:00Z">
        <w:r w:rsidR="00DE51C3">
          <w:t>taxes</w:t>
        </w:r>
      </w:ins>
      <w:r>
        <w:t>.</w:t>
      </w:r>
    </w:p>
    <w:p w:rsidR="002808D0" w:rsidRDefault="002808D0" w:rsidP="002808D0">
      <w:r>
        <w:t>Expenses of personal nature such as table drinks,</w:t>
      </w:r>
      <w:ins w:id="91" w:author="user" w:date="2015-09-17T11:47:00Z">
        <w:r w:rsidR="00DE51C3">
          <w:t xml:space="preserve"> </w:t>
        </w:r>
      </w:ins>
      <w:del w:id="92" w:author="user" w:date="2015-09-17T11:47:00Z">
        <w:r w:rsidDel="00DE51C3">
          <w:delText>W</w:delText>
        </w:r>
      </w:del>
      <w:ins w:id="93" w:author="user" w:date="2015-09-17T11:47:00Z">
        <w:r w:rsidR="00DE51C3">
          <w:t>w</w:t>
        </w:r>
      </w:ins>
      <w:r>
        <w:t>ater bottle, snacks, telephone calls, laundry, camera fee for still or video camera, tips to drivers, local guides, and hotel staff.</w:t>
      </w:r>
    </w:p>
    <w:p w:rsidR="002808D0" w:rsidRDefault="002808D0" w:rsidP="002808D0">
      <w:r>
        <w:t>Halt for food is already fixed</w:t>
      </w:r>
      <w:ins w:id="94" w:author="user" w:date="2015-09-17T11:47:00Z">
        <w:r w:rsidR="00DE51C3">
          <w:t>.</w:t>
        </w:r>
      </w:ins>
      <w:r>
        <w:t xml:space="preserve"> Please be at the venue on time to avail the services else </w:t>
      </w:r>
      <w:del w:id="95" w:author="user" w:date="2015-09-17T11:47:00Z">
        <w:r w:rsidDel="00DE51C3">
          <w:delText>you have to afford it on your own</w:delText>
        </w:r>
      </w:del>
      <w:ins w:id="96" w:author="user" w:date="2015-09-17T11:47:00Z">
        <w:r w:rsidR="00DE51C3">
          <w:t>pay yourself</w:t>
        </w:r>
      </w:ins>
      <w:r>
        <w:t>.</w:t>
      </w:r>
    </w:p>
    <w:p w:rsidR="002808D0" w:rsidDel="00DE51C3" w:rsidRDefault="002808D0" w:rsidP="002808D0">
      <w:pPr>
        <w:rPr>
          <w:del w:id="97" w:author="user" w:date="2015-09-17T11:47:00Z"/>
        </w:rPr>
      </w:pPr>
      <w:r>
        <w:t xml:space="preserve">Motorcycle, </w:t>
      </w:r>
      <w:del w:id="98" w:author="user" w:date="2015-09-17T11:47:00Z">
        <w:r w:rsidDel="00DE51C3">
          <w:delText xml:space="preserve">Car </w:delText>
        </w:r>
      </w:del>
      <w:ins w:id="99" w:author="user" w:date="2015-09-17T11:47:00Z">
        <w:r w:rsidR="00DE51C3">
          <w:t xml:space="preserve">car </w:t>
        </w:r>
      </w:ins>
      <w:r>
        <w:t>&amp; fuel.</w:t>
      </w:r>
      <w:ins w:id="100" w:author="user" w:date="2015-09-17T11:47:00Z">
        <w:r w:rsidR="00DE51C3" w:rsidDel="00DE51C3">
          <w:t xml:space="preserve"> </w:t>
        </w:r>
      </w:ins>
    </w:p>
    <w:p w:rsidR="002808D0" w:rsidDel="00DE51C3" w:rsidRDefault="002808D0" w:rsidP="002808D0">
      <w:pPr>
        <w:rPr>
          <w:del w:id="101" w:author="user" w:date="2015-09-17T11:47:00Z"/>
        </w:rPr>
      </w:pPr>
    </w:p>
    <w:p w:rsidR="002808D0" w:rsidDel="00DE51C3" w:rsidRDefault="002808D0" w:rsidP="002808D0">
      <w:pPr>
        <w:rPr>
          <w:del w:id="102" w:author="user" w:date="2015-09-17T11:47:00Z"/>
        </w:rPr>
      </w:pPr>
    </w:p>
    <w:p w:rsidR="002808D0" w:rsidRPr="00DE51C3" w:rsidRDefault="002808D0" w:rsidP="002808D0">
      <w:pPr>
        <w:rPr>
          <w:b/>
          <w:u w:val="single"/>
        </w:rPr>
      </w:pPr>
      <w:r w:rsidRPr="00DE51C3">
        <w:rPr>
          <w:b/>
          <w:u w:val="single"/>
        </w:rPr>
        <w:t>Tips, Hints, Precautions</w:t>
      </w:r>
    </w:p>
    <w:p w:rsidR="002808D0" w:rsidRDefault="002808D0" w:rsidP="002808D0"/>
    <w:p w:rsidR="002808D0" w:rsidRDefault="002808D0" w:rsidP="002808D0"/>
    <w:p w:rsidR="002808D0" w:rsidRDefault="002808D0" w:rsidP="002808D0">
      <w:r>
        <w:t>1. What if I do not have my own bike?</w:t>
      </w:r>
    </w:p>
    <w:p w:rsidR="002808D0" w:rsidDel="00DE51C3" w:rsidRDefault="002808D0" w:rsidP="002808D0">
      <w:pPr>
        <w:rPr>
          <w:del w:id="103" w:author="user" w:date="2015-09-17T11:47:00Z"/>
        </w:rPr>
      </w:pPr>
      <w:r>
        <w:t xml:space="preserve"> No problem! Rented bike can be arranged at an extra cost as mentioned in Add</w:t>
      </w:r>
      <w:ins w:id="104" w:author="user" w:date="2015-09-17T11:52:00Z">
        <w:r w:rsidR="00156817">
          <w:t>-o</w:t>
        </w:r>
      </w:ins>
      <w:del w:id="105" w:author="user" w:date="2015-09-17T11:52:00Z">
        <w:r w:rsidDel="00156817">
          <w:delText xml:space="preserve"> O</w:delText>
        </w:r>
      </w:del>
      <w:r>
        <w:t>n</w:t>
      </w:r>
      <w:del w:id="106" w:author="user" w:date="2015-09-17T11:51:00Z">
        <w:r w:rsidDel="00156817">
          <w:delText>'</w:delText>
        </w:r>
      </w:del>
      <w:r>
        <w:t>s section.</w:t>
      </w:r>
    </w:p>
    <w:p w:rsidR="002808D0" w:rsidRDefault="002808D0" w:rsidP="002808D0">
      <w:r>
        <w:t>2. What riding gear do I need for this trip?</w:t>
      </w:r>
    </w:p>
    <w:p w:rsidR="002808D0" w:rsidRDefault="002808D0" w:rsidP="002808D0">
      <w:del w:id="107" w:author="user" w:date="2015-09-17T11:51:00Z">
        <w:r w:rsidDel="00156817">
          <w:delText xml:space="preserve"> </w:delText>
        </w:r>
      </w:del>
      <w:r>
        <w:t>Everything! This is the kind of trip riding gear is made for. Get a riding jacket, pants, shoes, gloves, balaclava and full face helmet. Keep in mind that all of your riding gear should be good to go against rain, hail and snow.</w:t>
      </w:r>
    </w:p>
    <w:p w:rsidR="002808D0" w:rsidRDefault="002808D0" w:rsidP="002808D0"/>
    <w:p w:rsidR="002808D0" w:rsidRPr="00156817" w:rsidRDefault="002808D0" w:rsidP="002808D0">
      <w:pPr>
        <w:rPr>
          <w:b/>
          <w:rPrChange w:id="108" w:author="user" w:date="2015-09-17T11:52:00Z">
            <w:rPr/>
          </w:rPrChange>
        </w:rPr>
      </w:pPr>
      <w:r w:rsidRPr="00156817">
        <w:rPr>
          <w:b/>
          <w:rPrChange w:id="109" w:author="user" w:date="2015-09-17T11:52:00Z">
            <w:rPr/>
          </w:rPrChange>
        </w:rPr>
        <w:t>USEFUL INFORMATION:</w:t>
      </w:r>
    </w:p>
    <w:p w:rsidR="002808D0" w:rsidRDefault="002808D0" w:rsidP="002808D0">
      <w:r>
        <w:t>Costs are valid for Indian nationals with valid ID proof.</w:t>
      </w:r>
      <w:ins w:id="110" w:author="user" w:date="2015-09-17T11:52:00Z">
        <w:r w:rsidR="00156817">
          <w:t xml:space="preserve"> </w:t>
        </w:r>
      </w:ins>
      <w:r>
        <w:t xml:space="preserve">For foreign </w:t>
      </w:r>
      <w:del w:id="111" w:author="user" w:date="2015-09-17T11:52:00Z">
        <w:r w:rsidDel="00156817">
          <w:delText xml:space="preserve">National </w:delText>
        </w:r>
      </w:del>
      <w:ins w:id="112" w:author="user" w:date="2015-09-17T11:52:00Z">
        <w:r w:rsidR="00156817">
          <w:t xml:space="preserve">nationals </w:t>
        </w:r>
      </w:ins>
      <w:del w:id="113" w:author="user" w:date="2015-09-17T11:52:00Z">
        <w:r w:rsidDel="00156817">
          <w:delText>T</w:delText>
        </w:r>
      </w:del>
      <w:ins w:id="114" w:author="user" w:date="2015-09-17T11:52:00Z">
        <w:r w:rsidR="00156817">
          <w:t>t</w:t>
        </w:r>
      </w:ins>
      <w:r>
        <w:t>he cost will be different.</w:t>
      </w:r>
    </w:p>
    <w:p w:rsidR="002808D0" w:rsidRDefault="002808D0" w:rsidP="002808D0">
      <w:r>
        <w:t xml:space="preserve"># Driving </w:t>
      </w:r>
      <w:del w:id="115" w:author="user" w:date="2015-09-17T11:52:00Z">
        <w:r w:rsidDel="00156817">
          <w:delText>Licence</w:delText>
        </w:r>
      </w:del>
      <w:ins w:id="116" w:author="user" w:date="2015-09-17T11:52:00Z">
        <w:r w:rsidR="00156817">
          <w:t>License</w:t>
        </w:r>
      </w:ins>
    </w:p>
    <w:p w:rsidR="002808D0" w:rsidRDefault="002808D0" w:rsidP="002808D0">
      <w:r>
        <w:t xml:space="preserve">Driving </w:t>
      </w:r>
      <w:del w:id="117" w:author="user" w:date="2015-09-17T11:52:00Z">
        <w:r w:rsidDel="00156817">
          <w:delText>licence</w:delText>
        </w:r>
      </w:del>
      <w:ins w:id="118" w:author="user" w:date="2015-09-17T11:52:00Z">
        <w:r w:rsidR="00156817">
          <w:t>license</w:t>
        </w:r>
      </w:ins>
      <w:r>
        <w:t xml:space="preserve"> is mandatory for riding. Indian driving </w:t>
      </w:r>
      <w:del w:id="119" w:author="user" w:date="2015-09-17T11:52:00Z">
        <w:r w:rsidDel="00156817">
          <w:delText>licence</w:delText>
        </w:r>
      </w:del>
      <w:ins w:id="120" w:author="user" w:date="2015-09-17T11:52:00Z">
        <w:r w:rsidR="00156817">
          <w:t>license</w:t>
        </w:r>
      </w:ins>
      <w:r>
        <w:t xml:space="preserve"> is sufficient</w:t>
      </w:r>
      <w:del w:id="121" w:author="user" w:date="2015-09-17T11:52:00Z">
        <w:r w:rsidDel="00156817">
          <w:delText xml:space="preserve">, </w:delText>
        </w:r>
      </w:del>
      <w:ins w:id="122" w:author="user" w:date="2015-09-17T11:52:00Z">
        <w:r w:rsidR="00156817">
          <w:t>; i</w:t>
        </w:r>
      </w:ins>
      <w:del w:id="123" w:author="user" w:date="2015-09-17T11:52:00Z">
        <w:r w:rsidDel="00156817">
          <w:delText>I</w:delText>
        </w:r>
      </w:del>
      <w:r>
        <w:t xml:space="preserve">nternational driving </w:t>
      </w:r>
      <w:del w:id="124" w:author="user" w:date="2015-09-17T11:52:00Z">
        <w:r w:rsidDel="00156817">
          <w:delText>licence</w:delText>
        </w:r>
      </w:del>
      <w:ins w:id="125" w:author="user" w:date="2015-09-17T11:52:00Z">
        <w:r w:rsidR="00156817">
          <w:t>license</w:t>
        </w:r>
      </w:ins>
      <w:r>
        <w:t xml:space="preserve"> is not required.</w:t>
      </w:r>
    </w:p>
    <w:p w:rsidR="002808D0" w:rsidRDefault="002808D0" w:rsidP="002808D0">
      <w:r>
        <w:t>#Accessibility</w:t>
      </w:r>
    </w:p>
    <w:p w:rsidR="002808D0" w:rsidRDefault="002808D0" w:rsidP="002808D0">
      <w:r>
        <w:t xml:space="preserve">Entry into Bhutan can be made either by </w:t>
      </w:r>
      <w:del w:id="126" w:author="user" w:date="2015-09-17T11:52:00Z">
        <w:r w:rsidDel="00156817">
          <w:delText xml:space="preserve">Train </w:delText>
        </w:r>
      </w:del>
      <w:ins w:id="127" w:author="user" w:date="2015-09-17T11:52:00Z">
        <w:r w:rsidR="00156817">
          <w:t xml:space="preserve">train </w:t>
        </w:r>
      </w:ins>
      <w:r>
        <w:t xml:space="preserve">or by flight. Delhi to </w:t>
      </w:r>
      <w:proofErr w:type="spellStart"/>
      <w:ins w:id="128" w:author="user" w:date="2015-09-17T11:53:00Z">
        <w:r w:rsidR="00156817">
          <w:t>B</w:t>
        </w:r>
      </w:ins>
      <w:del w:id="129" w:author="user" w:date="2015-09-17T11:53:00Z">
        <w:r w:rsidDel="00156817">
          <w:delText>b</w:delText>
        </w:r>
      </w:del>
      <w:r>
        <w:t>agdogra</w:t>
      </w:r>
      <w:proofErr w:type="spellEnd"/>
      <w:r>
        <w:t xml:space="preserve"> /The New </w:t>
      </w:r>
      <w:proofErr w:type="spellStart"/>
      <w:r>
        <w:t>Jalpaiguri</w:t>
      </w:r>
      <w:proofErr w:type="spellEnd"/>
      <w:r>
        <w:t xml:space="preserve"> Railway station is 1472 km away which will take 2-3 days by road, 22 </w:t>
      </w:r>
      <w:proofErr w:type="spellStart"/>
      <w:r>
        <w:t>Hrs</w:t>
      </w:r>
      <w:proofErr w:type="spellEnd"/>
      <w:r>
        <w:t xml:space="preserve"> by train and 2 </w:t>
      </w:r>
      <w:proofErr w:type="spellStart"/>
      <w:r>
        <w:t>Hrs</w:t>
      </w:r>
      <w:proofErr w:type="spellEnd"/>
      <w:r>
        <w:t xml:space="preserve"> by flight. </w:t>
      </w:r>
    </w:p>
    <w:p w:rsidR="002808D0" w:rsidRDefault="002808D0" w:rsidP="002808D0">
      <w:r>
        <w:t># Entry Permit</w:t>
      </w:r>
    </w:p>
    <w:p w:rsidR="002808D0" w:rsidRDefault="002808D0" w:rsidP="002808D0">
      <w:r>
        <w:t xml:space="preserve">Indian Nationals travelling between India </w:t>
      </w:r>
      <w:del w:id="130" w:author="user" w:date="2015-09-17T11:53:00Z">
        <w:r w:rsidDel="00156817">
          <w:delText>&amp;</w:delText>
        </w:r>
      </w:del>
      <w:ins w:id="131" w:author="user" w:date="2015-09-17T11:53:00Z">
        <w:r w:rsidR="00156817">
          <w:t>and</w:t>
        </w:r>
      </w:ins>
      <w:del w:id="132" w:author="user" w:date="2015-09-17T11:53:00Z">
        <w:r w:rsidDel="00156817">
          <w:delText xml:space="preserve"> </w:delText>
        </w:r>
      </w:del>
      <w:ins w:id="133" w:author="user" w:date="2015-09-17T11:53:00Z">
        <w:r w:rsidR="00156817">
          <w:t xml:space="preserve"> </w:t>
        </w:r>
      </w:ins>
      <w:r>
        <w:t xml:space="preserve">Bhutan do not need </w:t>
      </w:r>
      <w:del w:id="134" w:author="user" w:date="2015-09-17T11:53:00Z">
        <w:r w:rsidDel="00156817">
          <w:delText>Visa</w:delText>
        </w:r>
      </w:del>
      <w:ins w:id="135" w:author="user" w:date="2015-09-17T11:53:00Z">
        <w:r w:rsidR="00156817">
          <w:t>visa</w:t>
        </w:r>
      </w:ins>
      <w:r>
        <w:t xml:space="preserve">. An identity document, be it either passport or an election </w:t>
      </w:r>
      <w:del w:id="136" w:author="user" w:date="2015-09-17T11:53:00Z">
        <w:r w:rsidDel="00156817">
          <w:delText xml:space="preserve">commission </w:delText>
        </w:r>
      </w:del>
      <w:r>
        <w:t>I. D card is</w:t>
      </w:r>
      <w:del w:id="137" w:author="user" w:date="2015-09-17T11:53:00Z">
        <w:r w:rsidDel="00156817">
          <w:delText>,</w:delText>
        </w:r>
      </w:del>
      <w:r>
        <w:t xml:space="preserve"> however required </w:t>
      </w:r>
      <w:del w:id="138" w:author="user" w:date="2015-09-17T11:53:00Z">
        <w:r w:rsidDel="00156817">
          <w:delText xml:space="preserve">for presentation </w:delText>
        </w:r>
      </w:del>
      <w:r>
        <w:t xml:space="preserve">at </w:t>
      </w:r>
      <w:del w:id="139" w:author="user" w:date="2015-09-17T11:53:00Z">
        <w:r w:rsidDel="00156817">
          <w:delText xml:space="preserve">the </w:delText>
        </w:r>
      </w:del>
      <w:r>
        <w:t xml:space="preserve">immigration </w:t>
      </w:r>
      <w:del w:id="140" w:author="user" w:date="2015-09-17T11:53:00Z">
        <w:r w:rsidDel="00156817">
          <w:delText>during entry</w:delText>
        </w:r>
      </w:del>
      <w:ins w:id="141" w:author="user" w:date="2015-09-17T11:53:00Z">
        <w:r w:rsidR="00156817">
          <w:t xml:space="preserve">counter. Carry </w:t>
        </w:r>
      </w:ins>
      <w:del w:id="142" w:author="user" w:date="2015-09-17T11:53:00Z">
        <w:r w:rsidDel="00156817">
          <w:delText>, along with 0</w:delText>
        </w:r>
      </w:del>
      <w:r>
        <w:t>2 passport size photographs</w:t>
      </w:r>
      <w:ins w:id="143" w:author="user" w:date="2015-09-17T11:54:00Z">
        <w:r w:rsidR="00156817">
          <w:t xml:space="preserve"> too</w:t>
        </w:r>
      </w:ins>
      <w:r>
        <w:t>.</w:t>
      </w:r>
    </w:p>
    <w:p w:rsidR="002808D0" w:rsidRDefault="002808D0" w:rsidP="002808D0">
      <w:r>
        <w:t>#Currency</w:t>
      </w:r>
    </w:p>
    <w:p w:rsidR="002808D0" w:rsidRDefault="002808D0" w:rsidP="002808D0">
      <w:r>
        <w:t xml:space="preserve">The Bhutanese currency is called Ngultrum (Nu.) </w:t>
      </w:r>
      <w:del w:id="144" w:author="user" w:date="2015-09-17T11:55:00Z">
        <w:r w:rsidDel="00DA2405">
          <w:delText xml:space="preserve">and </w:delText>
        </w:r>
      </w:del>
      <w:ins w:id="145" w:author="user" w:date="2015-09-17T11:55:00Z">
        <w:r w:rsidR="00DA2405">
          <w:t xml:space="preserve">which </w:t>
        </w:r>
      </w:ins>
      <w:r>
        <w:t xml:space="preserve">is at par with Indian Rupee. Credit cards (Amex and </w:t>
      </w:r>
      <w:del w:id="146" w:author="user" w:date="2015-09-17T11:54:00Z">
        <w:r w:rsidDel="00156817">
          <w:delText xml:space="preserve">Visa </w:delText>
        </w:r>
      </w:del>
      <w:ins w:id="147" w:author="user" w:date="2015-09-17T11:54:00Z">
        <w:r w:rsidR="00156817">
          <w:t xml:space="preserve">visa </w:t>
        </w:r>
      </w:ins>
      <w:r>
        <w:t xml:space="preserve">cards) are accepted by only few </w:t>
      </w:r>
      <w:del w:id="148" w:author="user" w:date="2015-09-17T11:55:00Z">
        <w:r w:rsidDel="00DA2405">
          <w:delText xml:space="preserve">limited </w:delText>
        </w:r>
      </w:del>
      <w:r>
        <w:t>establishments</w:t>
      </w:r>
      <w:ins w:id="149" w:author="user" w:date="2015-09-17T11:55:00Z">
        <w:r w:rsidR="00DA2405">
          <w:t>. There are</w:t>
        </w:r>
      </w:ins>
      <w:del w:id="150" w:author="user" w:date="2015-09-17T11:55:00Z">
        <w:r w:rsidDel="00DA2405">
          <w:delText xml:space="preserve"> and</w:delText>
        </w:r>
      </w:del>
      <w:r>
        <w:t xml:space="preserve"> no ATM centers are available. </w:t>
      </w:r>
      <w:del w:id="151" w:author="user" w:date="2015-09-17T11:56:00Z">
        <w:r w:rsidDel="00DA2405">
          <w:delText xml:space="preserve">Indian Rupee is acceptable all over Bhutan, except </w:delText>
        </w:r>
      </w:del>
      <w:proofErr w:type="spellStart"/>
      <w:r>
        <w:t>Rs</w:t>
      </w:r>
      <w:proofErr w:type="spellEnd"/>
      <w:r>
        <w:t xml:space="preserve"> 500 and </w:t>
      </w:r>
      <w:proofErr w:type="spellStart"/>
      <w:r>
        <w:t>Rs</w:t>
      </w:r>
      <w:proofErr w:type="spellEnd"/>
      <w:r>
        <w:t xml:space="preserve"> 1000 denominations</w:t>
      </w:r>
      <w:ins w:id="152" w:author="user" w:date="2015-09-17T11:56:00Z">
        <w:r w:rsidR="00DA2405">
          <w:t xml:space="preserve"> are not acceptable in Bhutan</w:t>
        </w:r>
      </w:ins>
      <w:r>
        <w:t>.</w:t>
      </w:r>
    </w:p>
    <w:p w:rsidR="002808D0" w:rsidRDefault="002808D0" w:rsidP="002808D0">
      <w:r>
        <w:t>#Clothes</w:t>
      </w:r>
    </w:p>
    <w:p w:rsidR="002808D0" w:rsidRDefault="002808D0" w:rsidP="002808D0">
      <w:r>
        <w:t xml:space="preserve">Cotton clothes are sufficient, plus a woolen sweater or light jacket. </w:t>
      </w:r>
      <w:del w:id="153" w:author="user" w:date="2015-09-17T11:54:00Z">
        <w:r w:rsidDel="00156817">
          <w:delText>however</w:delText>
        </w:r>
      </w:del>
      <w:del w:id="154" w:author="user" w:date="2015-09-17T11:56:00Z">
        <w:r w:rsidDel="00DA2405">
          <w:delText>, you will need few warm clothes. C</w:delText>
        </w:r>
      </w:del>
      <w:ins w:id="155" w:author="user" w:date="2015-09-17T11:56:00Z">
        <w:r w:rsidR="00DA2405">
          <w:t>Carry c</w:t>
        </w:r>
      </w:ins>
      <w:r>
        <w:t xml:space="preserve">omfortable sports shoes are also recommended. </w:t>
      </w:r>
    </w:p>
    <w:p w:rsidR="002808D0" w:rsidRDefault="002808D0" w:rsidP="002808D0">
      <w:r>
        <w:t>#Language</w:t>
      </w:r>
    </w:p>
    <w:p w:rsidR="002808D0" w:rsidRDefault="002808D0" w:rsidP="002808D0">
      <w:r>
        <w:lastRenderedPageBreak/>
        <w:t>The official language of Bhutan is Dzongkha</w:t>
      </w:r>
      <w:del w:id="156" w:author="user" w:date="2015-09-17T11:56:00Z">
        <w:r w:rsidDel="00DA2405">
          <w:delText xml:space="preserve"> and a large number of dialects are spoken. </w:delText>
        </w:r>
      </w:del>
      <w:ins w:id="157" w:author="user" w:date="2015-09-17T11:56:00Z">
        <w:r w:rsidR="00DA2405">
          <w:t xml:space="preserve">, but </w:t>
        </w:r>
      </w:ins>
      <w:r>
        <w:t xml:space="preserve">English has been the language of educational instruction since 1964 and is widely spoken. </w:t>
      </w:r>
      <w:del w:id="158" w:author="user" w:date="2015-09-17T11:56:00Z">
        <w:r w:rsidDel="00DA2405">
          <w:delText>Also l</w:delText>
        </w:r>
      </w:del>
      <w:ins w:id="159" w:author="user" w:date="2015-09-17T11:56:00Z">
        <w:r w:rsidR="00DA2405">
          <w:t>L</w:t>
        </w:r>
      </w:ins>
      <w:r>
        <w:t xml:space="preserve">ocals at popular tourist destinations </w:t>
      </w:r>
      <w:ins w:id="160" w:author="user" w:date="2015-09-17T11:56:00Z">
        <w:r w:rsidR="00DA2405">
          <w:t xml:space="preserve">do </w:t>
        </w:r>
      </w:ins>
      <w:r>
        <w:t>understand and speak Hindi.</w:t>
      </w:r>
    </w:p>
    <w:p w:rsidR="002808D0" w:rsidRDefault="002808D0" w:rsidP="002808D0"/>
    <w:p w:rsidR="002808D0" w:rsidRDefault="002808D0" w:rsidP="002808D0">
      <w:r>
        <w:t># Security</w:t>
      </w:r>
    </w:p>
    <w:p w:rsidR="002808D0" w:rsidRDefault="002808D0" w:rsidP="002808D0">
      <w:r>
        <w:t xml:space="preserve">Bhutan is very safe destination with lowest crime rate in the world. In general you will find Bhutanese people very </w:t>
      </w:r>
      <w:ins w:id="161" w:author="user" w:date="2015-09-17T11:57:00Z">
        <w:r w:rsidR="00696929">
          <w:t xml:space="preserve">helpful, </w:t>
        </w:r>
      </w:ins>
      <w:r>
        <w:t xml:space="preserve">warm, </w:t>
      </w:r>
      <w:proofErr w:type="spellStart"/>
      <w:r>
        <w:t>hospitable</w:t>
      </w:r>
      <w:del w:id="162" w:author="user" w:date="2015-09-17T11:57:00Z">
        <w:r w:rsidDel="00696929">
          <w:delText xml:space="preserve">, helpful </w:delText>
        </w:r>
      </w:del>
      <w:r>
        <w:t>and</w:t>
      </w:r>
      <w:proofErr w:type="spellEnd"/>
      <w:r>
        <w:t xml:space="preserve"> friendly.</w:t>
      </w:r>
    </w:p>
    <w:p w:rsidR="002808D0" w:rsidRPr="00DE51C3" w:rsidRDefault="002808D0" w:rsidP="002808D0">
      <w:pPr>
        <w:rPr>
          <w:b/>
        </w:rPr>
      </w:pPr>
      <w:proofErr w:type="gramStart"/>
      <w:r w:rsidRPr="00DE51C3">
        <w:rPr>
          <w:b/>
        </w:rPr>
        <w:t>Do’s</w:t>
      </w:r>
      <w:proofErr w:type="gramEnd"/>
      <w:r w:rsidRPr="00DE51C3">
        <w:rPr>
          <w:b/>
        </w:rPr>
        <w:t xml:space="preserve"> and </w:t>
      </w:r>
      <w:del w:id="163" w:author="user" w:date="2015-09-17T11:48:00Z">
        <w:r w:rsidRPr="00DE51C3" w:rsidDel="00DE51C3">
          <w:rPr>
            <w:b/>
          </w:rPr>
          <w:delText>Don’t</w:delText>
        </w:r>
      </w:del>
      <w:ins w:id="164" w:author="user" w:date="2015-09-17T11:48:00Z">
        <w:r w:rsidR="00DE51C3" w:rsidRPr="00DE51C3">
          <w:rPr>
            <w:b/>
          </w:rPr>
          <w:t>Don’ts</w:t>
        </w:r>
      </w:ins>
      <w:r w:rsidRPr="00DE51C3">
        <w:rPr>
          <w:b/>
        </w:rPr>
        <w:t xml:space="preserve"> for the Team:</w:t>
      </w:r>
    </w:p>
    <w:p w:rsidR="002808D0" w:rsidDel="00DE51C3" w:rsidRDefault="002808D0" w:rsidP="002808D0">
      <w:pPr>
        <w:rPr>
          <w:del w:id="165" w:author="user" w:date="2015-09-17T11:48:00Z"/>
        </w:rPr>
      </w:pPr>
    </w:p>
    <w:p w:rsidR="002808D0" w:rsidDel="00DE51C3" w:rsidRDefault="002808D0" w:rsidP="002808D0">
      <w:pPr>
        <w:rPr>
          <w:del w:id="166" w:author="user" w:date="2015-09-17T11:48:00Z"/>
        </w:rPr>
      </w:pPr>
      <w:r>
        <w:t xml:space="preserve">First rule of this trip </w:t>
      </w:r>
      <w:del w:id="167" w:author="user" w:date="2015-09-17T11:57:00Z">
        <w:r w:rsidDel="000009EA">
          <w:delText>You</w:delText>
        </w:r>
      </w:del>
      <w:ins w:id="168" w:author="user" w:date="2015-09-17T11:57:00Z">
        <w:r w:rsidR="000009EA">
          <w:t>you</w:t>
        </w:r>
      </w:ins>
      <w:r>
        <w:t xml:space="preserve"> have to follow </w:t>
      </w:r>
      <w:del w:id="169" w:author="user" w:date="2015-09-17T11:57:00Z">
        <w:r w:rsidDel="000009EA">
          <w:delText xml:space="preserve">&amp; </w:delText>
        </w:r>
      </w:del>
      <w:ins w:id="170" w:author="user" w:date="2015-09-17T11:57:00Z">
        <w:r w:rsidR="000009EA">
          <w:t xml:space="preserve">is to </w:t>
        </w:r>
      </w:ins>
      <w:r>
        <w:t xml:space="preserve">listen to the guidelines of the team </w:t>
      </w:r>
      <w:del w:id="171" w:author="user" w:date="2015-09-17T11:57:00Z">
        <w:r w:rsidDel="000009EA">
          <w:delText>Leader</w:delText>
        </w:r>
      </w:del>
      <w:ins w:id="172" w:author="user" w:date="2015-09-17T11:57:00Z">
        <w:r w:rsidR="000009EA">
          <w:t>leader</w:t>
        </w:r>
      </w:ins>
      <w:r>
        <w:t>.</w:t>
      </w:r>
    </w:p>
    <w:p w:rsidR="002808D0" w:rsidRDefault="002808D0" w:rsidP="002808D0"/>
    <w:p w:rsidR="002808D0" w:rsidRDefault="002808D0" w:rsidP="002808D0">
      <w:r>
        <w:t xml:space="preserve">1. Respect each other and the place </w:t>
      </w:r>
      <w:del w:id="173" w:author="user" w:date="2015-09-17T11:48:00Z">
        <w:r w:rsidDel="00DE51C3">
          <w:delText xml:space="preserve"> </w:delText>
        </w:r>
      </w:del>
      <w:r>
        <w:t>we are going to.</w:t>
      </w:r>
    </w:p>
    <w:p w:rsidR="002808D0" w:rsidRDefault="002808D0" w:rsidP="002808D0">
      <w:r>
        <w:t xml:space="preserve"> 2. </w:t>
      </w:r>
      <w:del w:id="174" w:author="user" w:date="2015-09-17T11:57:00Z">
        <w:r w:rsidDel="000009EA">
          <w:delText>Follow the timeline</w:delText>
        </w:r>
      </w:del>
      <w:proofErr w:type="gramStart"/>
      <w:ins w:id="175" w:author="user" w:date="2015-09-17T11:57:00Z">
        <w:r w:rsidR="000009EA">
          <w:t>Be</w:t>
        </w:r>
        <w:proofErr w:type="gramEnd"/>
        <w:r w:rsidR="000009EA">
          <w:t xml:space="preserve"> punctual</w:t>
        </w:r>
      </w:ins>
      <w:r>
        <w:t>. Integrity and discipline should be followed. Follow the traffic rules.</w:t>
      </w:r>
    </w:p>
    <w:p w:rsidR="002808D0" w:rsidRDefault="002808D0" w:rsidP="002808D0">
      <w:r>
        <w:t xml:space="preserve"> 3. Head gear is mandatory for all the participants who are riding bike.</w:t>
      </w:r>
    </w:p>
    <w:p w:rsidR="002808D0" w:rsidRDefault="002808D0" w:rsidP="002808D0">
      <w:r>
        <w:t xml:space="preserve"> 4. Organizers will not be responsible for any kind of damage during the trip.</w:t>
      </w:r>
    </w:p>
    <w:p w:rsidR="002808D0" w:rsidRDefault="002808D0" w:rsidP="002808D0">
      <w:r>
        <w:t xml:space="preserve"> 5.  Participants are responsible for their own motorcycle and personnel belongings</w:t>
      </w:r>
      <w:del w:id="176" w:author="user" w:date="2015-09-17T11:57:00Z">
        <w:r w:rsidDel="000009EA">
          <w:delText>,  gears</w:delText>
        </w:r>
      </w:del>
      <w:ins w:id="177" w:author="user" w:date="2015-09-17T11:57:00Z">
        <w:r w:rsidR="000009EA">
          <w:t>, gears</w:t>
        </w:r>
      </w:ins>
      <w:r>
        <w:t xml:space="preserve"> and the damage.</w:t>
      </w:r>
    </w:p>
    <w:p w:rsidR="002808D0" w:rsidRDefault="002808D0" w:rsidP="002808D0">
      <w:r>
        <w:t xml:space="preserve"> 6. Participants are required to carry their own </w:t>
      </w:r>
      <w:r w:rsidR="000009EA">
        <w:t>bike bulb</w:t>
      </w:r>
      <w:r>
        <w:t>, clutch wire etc. In any malfunctioning our mechanic will fix it and repair</w:t>
      </w:r>
      <w:ins w:id="178" w:author="user" w:date="2015-09-17T11:57:00Z">
        <w:r w:rsidR="000009EA">
          <w:t>,</w:t>
        </w:r>
      </w:ins>
      <w:r>
        <w:t xml:space="preserve"> but we will not provide any gear.</w:t>
      </w:r>
    </w:p>
    <w:p w:rsidR="002808D0" w:rsidRDefault="002808D0" w:rsidP="002808D0">
      <w:r>
        <w:t xml:space="preserve"> 7. Participants must have their own Royal Enfield or other bike above 150 CC (Those who don’t have bike can get on rent, we can help you find it) or a 4 wheeler to Drive. </w:t>
      </w:r>
    </w:p>
    <w:p w:rsidR="002808D0" w:rsidDel="00DE51C3" w:rsidRDefault="002808D0" w:rsidP="002808D0">
      <w:pPr>
        <w:rPr>
          <w:del w:id="179" w:author="user" w:date="2015-09-17T11:48:00Z"/>
        </w:rPr>
      </w:pPr>
      <w:r>
        <w:t xml:space="preserve"> 8. </w:t>
      </w:r>
      <w:ins w:id="180" w:author="user" w:date="2015-09-17T11:58:00Z">
        <w:r w:rsidR="000009EA">
          <w:t>You should be</w:t>
        </w:r>
      </w:ins>
      <w:del w:id="181" w:author="user" w:date="2015-09-17T11:58:00Z">
        <w:r w:rsidDel="000009EA">
          <w:delText>Age</w:delText>
        </w:r>
      </w:del>
      <w:r>
        <w:t xml:space="preserve"> above 18 years </w:t>
      </w:r>
      <w:del w:id="182" w:author="user" w:date="2015-09-17T11:58:00Z">
        <w:r w:rsidDel="000009EA">
          <w:delText>for riding or driving</w:delText>
        </w:r>
      </w:del>
      <w:ins w:id="183" w:author="user" w:date="2015-09-17T11:58:00Z">
        <w:r w:rsidR="000009EA">
          <w:t>to drive a vehicle</w:t>
        </w:r>
      </w:ins>
      <w:r>
        <w:t>.</w:t>
      </w:r>
      <w:ins w:id="184" w:author="user" w:date="2015-09-17T11:48:00Z">
        <w:r w:rsidR="00DE51C3" w:rsidDel="00DE51C3">
          <w:t xml:space="preserve"> </w:t>
        </w:r>
      </w:ins>
    </w:p>
    <w:p w:rsidR="002808D0" w:rsidRDefault="002808D0" w:rsidP="002808D0"/>
    <w:p w:rsidR="00DE51C3" w:rsidRDefault="00DE51C3" w:rsidP="002808D0">
      <w:pPr>
        <w:rPr>
          <w:b/>
        </w:rPr>
      </w:pPr>
      <w:r w:rsidRPr="00DE51C3">
        <w:rPr>
          <w:b/>
        </w:rPr>
        <w:t>ITINERARY</w:t>
      </w:r>
    </w:p>
    <w:p w:rsidR="002808D0" w:rsidRDefault="002808D0" w:rsidP="002808D0">
      <w:pPr>
        <w:rPr>
          <w:ins w:id="185" w:author="user" w:date="2015-09-18T13:21:00Z"/>
        </w:rPr>
      </w:pPr>
      <w:r>
        <w:t xml:space="preserve">Day 01:   Day 01: Arrive </w:t>
      </w:r>
      <w:proofErr w:type="spellStart"/>
      <w:r>
        <w:t>Phuentsholing</w:t>
      </w:r>
      <w:proofErr w:type="spellEnd"/>
      <w:r>
        <w:t xml:space="preserve">   Destination:  </w:t>
      </w:r>
      <w:proofErr w:type="spellStart"/>
      <w:r>
        <w:t>Phuentsholing</w:t>
      </w:r>
      <w:proofErr w:type="spellEnd"/>
      <w:r>
        <w:t xml:space="preserve">   </w:t>
      </w:r>
    </w:p>
    <w:p w:rsidR="00371EF0" w:rsidDel="00371EF0" w:rsidRDefault="00371EF0" w:rsidP="002808D0">
      <w:pPr>
        <w:rPr>
          <w:del w:id="186" w:author="user" w:date="2015-09-18T13:21:00Z"/>
        </w:rPr>
      </w:pPr>
    </w:p>
    <w:p w:rsidR="00371EF0" w:rsidRDefault="002808D0" w:rsidP="00371EF0">
      <w:pPr>
        <w:rPr>
          <w:ins w:id="187" w:author="user" w:date="2015-09-18T13:21:00Z"/>
        </w:rPr>
      </w:pPr>
      <w:r>
        <w:t xml:space="preserve">Everyone who is coming by </w:t>
      </w:r>
      <w:r w:rsidR="007719D3">
        <w:t>air/</w:t>
      </w:r>
      <w:del w:id="188" w:author="user" w:date="2015-09-17T12:04:00Z">
        <w:r w:rsidR="007719D3" w:rsidDel="007719D3">
          <w:delText xml:space="preserve"> </w:delText>
        </w:r>
      </w:del>
      <w:r w:rsidR="007719D3">
        <w:t xml:space="preserve">train </w:t>
      </w:r>
      <w:r>
        <w:t xml:space="preserve">or road will meet at </w:t>
      </w:r>
      <w:proofErr w:type="spellStart"/>
      <w:r>
        <w:t>Jaigaon</w:t>
      </w:r>
      <w:proofErr w:type="spellEnd"/>
      <w:ins w:id="189" w:author="user" w:date="2015-09-17T12:05:00Z">
        <w:r w:rsidR="007719D3">
          <w:t>,</w:t>
        </w:r>
      </w:ins>
      <w:r>
        <w:t xml:space="preserve"> the last town of India well</w:t>
      </w:r>
      <w:del w:id="190" w:author="user" w:date="2015-09-17T12:05:00Z">
        <w:r w:rsidDel="007719D3">
          <w:delText xml:space="preserve"> </w:delText>
        </w:r>
      </w:del>
      <w:ins w:id="191" w:author="user" w:date="2015-09-17T12:05:00Z">
        <w:r w:rsidR="007719D3">
          <w:t>-</w:t>
        </w:r>
      </w:ins>
      <w:r>
        <w:t xml:space="preserve">connected by train and air. After immigration and submitting the documents for bike/ car to RTO office you will proceed to </w:t>
      </w:r>
      <w:proofErr w:type="spellStart"/>
      <w:r>
        <w:t>Phuentsholing</w:t>
      </w:r>
      <w:proofErr w:type="spellEnd"/>
      <w:r>
        <w:t xml:space="preserve">. Arrangements will be made for immigration at </w:t>
      </w:r>
      <w:del w:id="192" w:author="user" w:date="2015-09-17T12:05:00Z">
        <w:r w:rsidDel="007719D3">
          <w:delText>j</w:delText>
        </w:r>
      </w:del>
      <w:proofErr w:type="spellStart"/>
      <w:ins w:id="193" w:author="user" w:date="2015-09-17T12:05:00Z">
        <w:r w:rsidR="007719D3">
          <w:t>J</w:t>
        </w:r>
      </w:ins>
      <w:r>
        <w:t>aigaon</w:t>
      </w:r>
      <w:proofErr w:type="spellEnd"/>
      <w:r>
        <w:t>/</w:t>
      </w:r>
      <w:proofErr w:type="spellStart"/>
      <w:del w:id="194" w:author="user" w:date="2015-09-17T12:05:00Z">
        <w:r w:rsidDel="007719D3">
          <w:delText xml:space="preserve">phuentsholing </w:delText>
        </w:r>
      </w:del>
      <w:ins w:id="195" w:author="user" w:date="2015-09-17T12:05:00Z">
        <w:r w:rsidR="007719D3">
          <w:t>Phuentsholing</w:t>
        </w:r>
        <w:proofErr w:type="spellEnd"/>
        <w:r w:rsidR="007719D3">
          <w:t xml:space="preserve"> </w:t>
        </w:r>
      </w:ins>
      <w:r>
        <w:t>border</w:t>
      </w:r>
      <w:ins w:id="196" w:author="user" w:date="2015-09-17T12:05:00Z">
        <w:r w:rsidR="007719D3">
          <w:t xml:space="preserve">. </w:t>
        </w:r>
      </w:ins>
      <w:del w:id="197" w:author="user" w:date="2015-09-17T12:05:00Z">
        <w:r w:rsidDel="007719D3">
          <w:delText>, every individual need to c</w:delText>
        </w:r>
      </w:del>
      <w:del w:id="198" w:author="user" w:date="2015-09-18T13:22:00Z">
        <w:r w:rsidDel="00371EF0">
          <w:delText>arry</w:delText>
        </w:r>
      </w:del>
      <w:ins w:id="199" w:author="user" w:date="2015-09-18T13:22:00Z">
        <w:r w:rsidR="00371EF0">
          <w:t>Carry</w:t>
        </w:r>
      </w:ins>
      <w:r>
        <w:t xml:space="preserve"> passport or voter ID card for immigration purpose. The </w:t>
      </w:r>
      <w:proofErr w:type="spellStart"/>
      <w:r>
        <w:t>Phuentsholing</w:t>
      </w:r>
      <w:proofErr w:type="spellEnd"/>
      <w:r>
        <w:t xml:space="preserve"> border gate normally remains open from 6 AM to 8 PM. So</w:t>
      </w:r>
      <w:ins w:id="200" w:author="user" w:date="2015-09-17T12:05:00Z">
        <w:r w:rsidR="007719D3">
          <w:t>,</w:t>
        </w:r>
      </w:ins>
      <w:r>
        <w:t xml:space="preserve"> plan </w:t>
      </w:r>
      <w:del w:id="201" w:author="user" w:date="2015-09-17T12:05:00Z">
        <w:r w:rsidDel="007719D3">
          <w:delText xml:space="preserve">your schedule </w:delText>
        </w:r>
      </w:del>
      <w:r>
        <w:t xml:space="preserve">accordingly.  On arrival in </w:t>
      </w:r>
      <w:proofErr w:type="spellStart"/>
      <w:r>
        <w:t>Phuentsholing</w:t>
      </w:r>
      <w:proofErr w:type="spellEnd"/>
      <w:r>
        <w:t xml:space="preserve">, reach hotel followed by check-in and installation. The gateway to the south, </w:t>
      </w:r>
      <w:proofErr w:type="spellStart"/>
      <w:r>
        <w:t>Phuentsholing</w:t>
      </w:r>
      <w:proofErr w:type="spellEnd"/>
      <w:r>
        <w:t xml:space="preserve"> is a thriving commercial center on the northern edge of the Indian </w:t>
      </w:r>
      <w:r>
        <w:lastRenderedPageBreak/>
        <w:t xml:space="preserve">plains. Situated directly at the base of the Himalayan foothills, it is a fascinating </w:t>
      </w:r>
      <w:del w:id="202" w:author="user" w:date="2015-09-17T12:06:00Z">
        <w:r w:rsidDel="008132BD">
          <w:delText xml:space="preserve">mixture </w:delText>
        </w:r>
      </w:del>
      <w:ins w:id="203" w:author="user" w:date="2015-09-17T12:06:00Z">
        <w:r w:rsidR="008132BD">
          <w:t xml:space="preserve">mélange </w:t>
        </w:r>
      </w:ins>
      <w:r>
        <w:t>of Indian and Bhutanese</w:t>
      </w:r>
      <w:ins w:id="204" w:author="user" w:date="2015-09-17T12:06:00Z">
        <w:r w:rsidR="008132BD">
          <w:t xml:space="preserve"> culture.</w:t>
        </w:r>
      </w:ins>
      <w:ins w:id="205" w:author="user" w:date="2015-09-18T13:21:00Z">
        <w:r w:rsidR="00371EF0">
          <w:t xml:space="preserve"> </w:t>
        </w:r>
        <w:r w:rsidR="00371EF0">
          <w:rPr>
            <w:rFonts w:ascii="robR" w:hAnsi="robR" w:cs="Arial"/>
            <w:color w:val="787D81"/>
            <w:lang w:val="en"/>
          </w:rPr>
          <w:t xml:space="preserve">Overnight at the hotel in </w:t>
        </w:r>
        <w:proofErr w:type="spellStart"/>
        <w:r w:rsidR="00371EF0">
          <w:rPr>
            <w:rFonts w:ascii="robR" w:hAnsi="robR" w:cs="Arial"/>
            <w:color w:val="787D81"/>
            <w:lang w:val="en"/>
          </w:rPr>
          <w:t>Phuentsholing</w:t>
        </w:r>
        <w:proofErr w:type="spellEnd"/>
        <w:r w:rsidR="00371EF0">
          <w:rPr>
            <w:rFonts w:ascii="robR" w:hAnsi="robR" w:cs="Arial"/>
            <w:color w:val="787D81"/>
            <w:lang w:val="en"/>
          </w:rPr>
          <w:t>.</w:t>
        </w:r>
      </w:ins>
    </w:p>
    <w:p w:rsidR="002808D0" w:rsidDel="008132BD" w:rsidRDefault="008132BD" w:rsidP="002808D0">
      <w:pPr>
        <w:rPr>
          <w:del w:id="206" w:author="user" w:date="2015-09-17T12:06:00Z"/>
        </w:rPr>
      </w:pPr>
      <w:ins w:id="207" w:author="user" w:date="2015-09-17T12:06:00Z">
        <w:r>
          <w:t xml:space="preserve"> </w:t>
        </w:r>
      </w:ins>
      <w:del w:id="208" w:author="user" w:date="2015-09-17T12:06:00Z">
        <w:r w:rsidR="002808D0" w:rsidDel="008132BD">
          <w:delText>, a perfect example of mingling of people and their culture.</w:delText>
        </w:r>
      </w:del>
    </w:p>
    <w:p w:rsidR="002808D0" w:rsidDel="008132BD" w:rsidRDefault="002808D0" w:rsidP="002808D0">
      <w:pPr>
        <w:rPr>
          <w:del w:id="209" w:author="user" w:date="2015-09-17T12:06:00Z"/>
        </w:rPr>
      </w:pPr>
    </w:p>
    <w:p w:rsidR="002808D0" w:rsidDel="008132BD" w:rsidRDefault="002808D0" w:rsidP="002808D0">
      <w:pPr>
        <w:rPr>
          <w:del w:id="210" w:author="user" w:date="2015-09-17T12:06:00Z"/>
        </w:rPr>
      </w:pPr>
    </w:p>
    <w:p w:rsidR="002808D0" w:rsidRDefault="002808D0" w:rsidP="002808D0"/>
    <w:p w:rsidR="00DE51C3" w:rsidRDefault="002808D0" w:rsidP="002808D0">
      <w:r>
        <w:t xml:space="preserve">Day 02:   Day </w:t>
      </w:r>
      <w:proofErr w:type="gramStart"/>
      <w:r>
        <w:t>02 :</w:t>
      </w:r>
      <w:proofErr w:type="gramEnd"/>
      <w:r>
        <w:t xml:space="preserve"> </w:t>
      </w:r>
      <w:proofErr w:type="spellStart"/>
      <w:ins w:id="211" w:author="user" w:date="2015-09-18T13:22:00Z">
        <w:r w:rsidR="00FD430C">
          <w:rPr>
            <w:rFonts w:ascii="robR" w:hAnsi="robR"/>
            <w:color w:val="787D81"/>
            <w:lang w:val="en"/>
          </w:rPr>
          <w:t>Phuentsholing</w:t>
        </w:r>
        <w:proofErr w:type="spellEnd"/>
        <w:r w:rsidR="00FD430C">
          <w:rPr>
            <w:rFonts w:ascii="robR" w:hAnsi="robR"/>
            <w:color w:val="787D81"/>
            <w:lang w:val="en"/>
          </w:rPr>
          <w:t xml:space="preserve"> - Paro </w:t>
        </w:r>
      </w:ins>
      <w:del w:id="212" w:author="user" w:date="2015-09-18T13:22:00Z">
        <w:r w:rsidDel="00FD430C">
          <w:delText>Phuentsholing - Thimphu</w:delText>
        </w:r>
      </w:del>
      <w:del w:id="213" w:author="user" w:date="2015-09-18T13:28:00Z">
        <w:r w:rsidDel="00153262">
          <w:delText xml:space="preserve">   Destination:    (180 km, approx 6 hours KM) </w:delText>
        </w:r>
      </w:del>
      <w:r>
        <w:t xml:space="preserve"> </w:t>
      </w:r>
    </w:p>
    <w:p w:rsidR="00FD430C" w:rsidRDefault="002808D0" w:rsidP="002808D0">
      <w:pPr>
        <w:rPr>
          <w:ins w:id="214" w:author="user" w:date="2015-09-18T13:24:00Z"/>
        </w:rPr>
      </w:pPr>
      <w:r>
        <w:t xml:space="preserve">After breakfast, drive to </w:t>
      </w:r>
      <w:del w:id="215" w:author="user" w:date="2015-09-18T13:23:00Z">
        <w:r w:rsidDel="00FD430C">
          <w:delText>Thimphu</w:delText>
        </w:r>
      </w:del>
      <w:ins w:id="216" w:author="user" w:date="2015-09-18T13:23:00Z">
        <w:r w:rsidR="00FD430C">
          <w:t>Paro</w:t>
        </w:r>
      </w:ins>
      <w:del w:id="217" w:author="user" w:date="2015-09-18T13:23:00Z">
        <w:r w:rsidDel="00FD430C">
          <w:delText>.</w:delText>
        </w:r>
      </w:del>
      <w:r>
        <w:t xml:space="preserve"> 4 km ahead of </w:t>
      </w:r>
      <w:proofErr w:type="spellStart"/>
      <w:r>
        <w:t>Phuentsholing</w:t>
      </w:r>
      <w:proofErr w:type="spellEnd"/>
      <w:ins w:id="218" w:author="user" w:date="2015-09-18T13:23:00Z">
        <w:r w:rsidR="00FD430C">
          <w:t xml:space="preserve">. </w:t>
        </w:r>
      </w:ins>
      <w:del w:id="219" w:author="user" w:date="2015-09-18T13:23:00Z">
        <w:r w:rsidDel="00FD430C">
          <w:delText>, y</w:delText>
        </w:r>
      </w:del>
      <w:ins w:id="220" w:author="user" w:date="2015-09-18T13:23:00Z">
        <w:r w:rsidR="00FD430C">
          <w:t>Y</w:t>
        </w:r>
      </w:ins>
      <w:r>
        <w:t xml:space="preserve">ou will visit </w:t>
      </w:r>
      <w:proofErr w:type="spellStart"/>
      <w:r>
        <w:t>Kharbandi</w:t>
      </w:r>
      <w:proofErr w:type="spellEnd"/>
      <w:r>
        <w:t xml:space="preserve"> </w:t>
      </w:r>
      <w:proofErr w:type="spellStart"/>
      <w:r>
        <w:t>Gompa</w:t>
      </w:r>
      <w:proofErr w:type="spellEnd"/>
      <w:r>
        <w:t xml:space="preserve">, </w:t>
      </w:r>
      <w:del w:id="221" w:author="user" w:date="2015-09-18T13:23:00Z">
        <w:r w:rsidDel="00FD430C">
          <w:delText xml:space="preserve">the </w:delText>
        </w:r>
      </w:del>
      <w:ins w:id="222" w:author="user" w:date="2015-09-18T13:23:00Z">
        <w:r w:rsidR="00FD430C">
          <w:t>a</w:t>
        </w:r>
        <w:r w:rsidR="00FD430C">
          <w:t xml:space="preserve"> </w:t>
        </w:r>
      </w:ins>
      <w:r>
        <w:t xml:space="preserve">beautiful monastery situated in garden of tropical plants and flowers. The monastery </w:t>
      </w:r>
      <w:del w:id="223" w:author="user" w:date="2015-09-18T13:23:00Z">
        <w:r w:rsidDel="00FD430C">
          <w:delText xml:space="preserve">contains </w:delText>
        </w:r>
      </w:del>
      <w:ins w:id="224" w:author="user" w:date="2015-09-18T13:23:00Z">
        <w:r w:rsidR="00FD430C">
          <w:t>is home to</w:t>
        </w:r>
        <w:r w:rsidR="00FD430C">
          <w:t xml:space="preserve"> </w:t>
        </w:r>
      </w:ins>
      <w:r>
        <w:t xml:space="preserve">paintings depicting scenes from the life of Buddha and statues of </w:t>
      </w:r>
      <w:proofErr w:type="spellStart"/>
      <w:r>
        <w:t>Shabdrung</w:t>
      </w:r>
      <w:proofErr w:type="spellEnd"/>
      <w:r>
        <w:t xml:space="preserve"> </w:t>
      </w:r>
      <w:proofErr w:type="spellStart"/>
      <w:r>
        <w:t>Ngawang</w:t>
      </w:r>
      <w:proofErr w:type="spellEnd"/>
      <w:r>
        <w:t xml:space="preserve"> </w:t>
      </w:r>
      <w:proofErr w:type="spellStart"/>
      <w:r>
        <w:t>Namgyal</w:t>
      </w:r>
      <w:proofErr w:type="spellEnd"/>
      <w:r>
        <w:t xml:space="preserve"> and Guru </w:t>
      </w:r>
      <w:proofErr w:type="spellStart"/>
      <w:r>
        <w:t>Rimpoche</w:t>
      </w:r>
      <w:proofErr w:type="spellEnd"/>
      <w:r>
        <w:t xml:space="preserve">. From the monastery garden </w:t>
      </w:r>
      <w:del w:id="225" w:author="user" w:date="2015-09-17T12:08:00Z">
        <w:r w:rsidDel="008132BD">
          <w:delText xml:space="preserve">there </w:delText>
        </w:r>
      </w:del>
      <w:ins w:id="226" w:author="user" w:date="2015-09-17T12:08:00Z">
        <w:r w:rsidR="008132BD">
          <w:t xml:space="preserve">you get </w:t>
        </w:r>
      </w:ins>
      <w:del w:id="227" w:author="user" w:date="2015-09-17T12:08:00Z">
        <w:r w:rsidDel="008132BD">
          <w:delText xml:space="preserve">is </w:delText>
        </w:r>
      </w:del>
      <w:r>
        <w:t xml:space="preserve">a splendid view of </w:t>
      </w:r>
      <w:proofErr w:type="spellStart"/>
      <w:r>
        <w:t>Phuentsholing</w:t>
      </w:r>
      <w:proofErr w:type="spellEnd"/>
      <w:r>
        <w:t xml:space="preserve"> and plains of West </w:t>
      </w:r>
      <w:del w:id="228" w:author="user" w:date="2015-09-17T12:08:00Z">
        <w:r w:rsidDel="008132BD">
          <w:delText>Bangal</w:delText>
        </w:r>
      </w:del>
      <w:ins w:id="229" w:author="user" w:date="2015-09-17T12:08:00Z">
        <w:r w:rsidR="008132BD">
          <w:t>Bengal</w:t>
        </w:r>
      </w:ins>
      <w:r>
        <w:t xml:space="preserve"> and their tea gardens</w:t>
      </w:r>
      <w:del w:id="230" w:author="user" w:date="2015-09-17T12:08:00Z">
        <w:r w:rsidDel="008132BD">
          <w:delText xml:space="preserve"> beyond</w:delText>
        </w:r>
      </w:del>
      <w:r>
        <w:t xml:space="preserve">. Proceed further to </w:t>
      </w:r>
      <w:del w:id="231" w:author="user" w:date="2015-09-18T13:23:00Z">
        <w:r w:rsidDel="00FD430C">
          <w:delText>Thimphu</w:delText>
        </w:r>
      </w:del>
      <w:ins w:id="232" w:author="user" w:date="2015-09-18T13:23:00Z">
        <w:r w:rsidR="00FD430C">
          <w:t>Paro</w:t>
        </w:r>
      </w:ins>
      <w:r>
        <w:t xml:space="preserve">. Lunch stop </w:t>
      </w:r>
      <w:proofErr w:type="spellStart"/>
      <w:r>
        <w:t>en</w:t>
      </w:r>
      <w:proofErr w:type="spellEnd"/>
      <w:r>
        <w:t xml:space="preserve"> route.</w:t>
      </w:r>
      <w:ins w:id="233" w:author="user" w:date="2015-09-18T13:24:00Z">
        <w:r w:rsidR="00FD430C" w:rsidRPr="00FD430C">
          <w:rPr>
            <w:rFonts w:ascii="robR" w:hAnsi="robR"/>
            <w:color w:val="787D81"/>
            <w:lang w:val="en"/>
          </w:rPr>
          <w:t xml:space="preserve"> </w:t>
        </w:r>
        <w:r w:rsidR="00FD430C">
          <w:rPr>
            <w:rFonts w:ascii="robR" w:hAnsi="robR"/>
            <w:color w:val="787D81"/>
            <w:lang w:val="en"/>
          </w:rPr>
          <w:t>Afternoon in Paro</w:t>
        </w:r>
        <w:r w:rsidR="00FD430C">
          <w:rPr>
            <w:rFonts w:ascii="robR" w:hAnsi="robR"/>
            <w:color w:val="787D81"/>
            <w:lang w:val="en"/>
          </w:rPr>
          <w:t>;</w:t>
        </w:r>
        <w:r w:rsidR="00FD430C">
          <w:rPr>
            <w:rFonts w:ascii="robR" w:hAnsi="robR"/>
            <w:color w:val="787D81"/>
            <w:lang w:val="en"/>
          </w:rPr>
          <w:t xml:space="preserve"> visit Ta </w:t>
        </w:r>
        <w:proofErr w:type="spellStart"/>
        <w:r w:rsidR="00FD430C">
          <w:rPr>
            <w:rFonts w:ascii="robR" w:hAnsi="robR"/>
            <w:color w:val="787D81"/>
            <w:lang w:val="en"/>
          </w:rPr>
          <w:t>Dzong</w:t>
        </w:r>
        <w:proofErr w:type="spellEnd"/>
        <w:r w:rsidR="00FD430C">
          <w:rPr>
            <w:rFonts w:ascii="robR" w:hAnsi="robR"/>
            <w:color w:val="787D81"/>
            <w:lang w:val="en"/>
          </w:rPr>
          <w:t xml:space="preserve">, once a watchtower, built to defend </w:t>
        </w:r>
        <w:proofErr w:type="spellStart"/>
        <w:r w:rsidR="00FD430C">
          <w:rPr>
            <w:rFonts w:ascii="robR" w:hAnsi="robR"/>
            <w:color w:val="787D81"/>
            <w:lang w:val="en"/>
          </w:rPr>
          <w:t>Rinpung</w:t>
        </w:r>
        <w:proofErr w:type="spellEnd"/>
        <w:r w:rsidR="00FD430C">
          <w:rPr>
            <w:rFonts w:ascii="robR" w:hAnsi="robR"/>
            <w:color w:val="787D81"/>
            <w:lang w:val="en"/>
          </w:rPr>
          <w:t xml:space="preserve"> </w:t>
        </w:r>
        <w:proofErr w:type="spellStart"/>
        <w:r w:rsidR="00FD430C">
          <w:rPr>
            <w:rFonts w:ascii="robR" w:hAnsi="robR"/>
            <w:color w:val="787D81"/>
            <w:lang w:val="en"/>
          </w:rPr>
          <w:t>Dzong</w:t>
        </w:r>
        <w:proofErr w:type="spellEnd"/>
        <w:r w:rsidR="00FD430C">
          <w:rPr>
            <w:rFonts w:ascii="robR" w:hAnsi="robR"/>
            <w:color w:val="787D81"/>
            <w:lang w:val="en"/>
          </w:rPr>
          <w:t xml:space="preserve"> during inter-v</w:t>
        </w:r>
        <w:r w:rsidR="00FD430C">
          <w:rPr>
            <w:rFonts w:ascii="robR" w:hAnsi="robR"/>
            <w:color w:val="787D81"/>
            <w:lang w:val="en"/>
          </w:rPr>
          <w:t xml:space="preserve">alley wars of the 17th century. </w:t>
        </w:r>
        <w:r w:rsidR="00FD430C">
          <w:rPr>
            <w:rFonts w:ascii="robR" w:hAnsi="robR"/>
            <w:color w:val="787D81"/>
            <w:lang w:val="en"/>
          </w:rPr>
          <w:t xml:space="preserve">Ta </w:t>
        </w:r>
        <w:proofErr w:type="spellStart"/>
        <w:r w:rsidR="00FD430C">
          <w:rPr>
            <w:rFonts w:ascii="robR" w:hAnsi="robR"/>
            <w:color w:val="787D81"/>
            <w:lang w:val="en"/>
          </w:rPr>
          <w:t>Dzong</w:t>
        </w:r>
        <w:proofErr w:type="spellEnd"/>
        <w:r w:rsidR="00FD430C">
          <w:rPr>
            <w:rFonts w:ascii="robR" w:hAnsi="robR"/>
            <w:color w:val="787D81"/>
            <w:lang w:val="en"/>
          </w:rPr>
          <w:t xml:space="preserve"> was inaugurated as Bhutan’s National Museum in 1968. Afterwards, walk down a hillside trail to visit </w:t>
        </w:r>
        <w:proofErr w:type="spellStart"/>
        <w:r w:rsidR="00FD430C">
          <w:rPr>
            <w:rFonts w:ascii="robR" w:hAnsi="robR"/>
            <w:color w:val="787D81"/>
            <w:lang w:val="en"/>
          </w:rPr>
          <w:t>Rinpung</w:t>
        </w:r>
        <w:proofErr w:type="spellEnd"/>
        <w:r w:rsidR="00FD430C">
          <w:rPr>
            <w:rFonts w:ascii="robR" w:hAnsi="robR"/>
            <w:color w:val="787D81"/>
            <w:lang w:val="en"/>
          </w:rPr>
          <w:t xml:space="preserve"> </w:t>
        </w:r>
        <w:proofErr w:type="spellStart"/>
        <w:r w:rsidR="00FD430C">
          <w:rPr>
            <w:rFonts w:ascii="robR" w:hAnsi="robR"/>
            <w:color w:val="787D81"/>
            <w:lang w:val="en"/>
          </w:rPr>
          <w:t>Dzong</w:t>
        </w:r>
        <w:proofErr w:type="spellEnd"/>
        <w:r w:rsidR="00FD430C">
          <w:rPr>
            <w:rFonts w:ascii="robR" w:hAnsi="robR"/>
            <w:color w:val="787D81"/>
            <w:lang w:val="en"/>
          </w:rPr>
          <w:t xml:space="preserve">. Built in 1646 by </w:t>
        </w:r>
        <w:proofErr w:type="spellStart"/>
        <w:r w:rsidR="00FD430C">
          <w:rPr>
            <w:rFonts w:ascii="robR" w:hAnsi="robR"/>
            <w:color w:val="787D81"/>
            <w:lang w:val="en"/>
          </w:rPr>
          <w:t>Shabdrung</w:t>
        </w:r>
        <w:proofErr w:type="spellEnd"/>
        <w:r w:rsidR="00FD430C">
          <w:rPr>
            <w:rFonts w:ascii="robR" w:hAnsi="robR"/>
            <w:color w:val="787D81"/>
            <w:lang w:val="en"/>
          </w:rPr>
          <w:t xml:space="preserve"> </w:t>
        </w:r>
        <w:proofErr w:type="spellStart"/>
        <w:r w:rsidR="00FD430C">
          <w:rPr>
            <w:rFonts w:ascii="robR" w:hAnsi="robR"/>
            <w:color w:val="787D81"/>
            <w:lang w:val="en"/>
          </w:rPr>
          <w:t>Ngawang</w:t>
        </w:r>
        <w:proofErr w:type="spellEnd"/>
        <w:r w:rsidR="00FD430C">
          <w:rPr>
            <w:rFonts w:ascii="robR" w:hAnsi="robR"/>
            <w:color w:val="787D81"/>
            <w:lang w:val="en"/>
          </w:rPr>
          <w:t xml:space="preserve"> </w:t>
        </w:r>
        <w:proofErr w:type="spellStart"/>
        <w:r w:rsidR="00FD430C">
          <w:rPr>
            <w:rFonts w:ascii="robR" w:hAnsi="robR"/>
            <w:color w:val="787D81"/>
            <w:lang w:val="en"/>
          </w:rPr>
          <w:t>Namgyal</w:t>
        </w:r>
        <w:proofErr w:type="spellEnd"/>
        <w:r w:rsidR="00FD430C">
          <w:rPr>
            <w:rFonts w:ascii="robR" w:hAnsi="robR"/>
            <w:color w:val="787D81"/>
            <w:lang w:val="en"/>
          </w:rPr>
          <w:t xml:space="preserve">, the first spiritual and temporal ruler of Bhutan, the </w:t>
        </w:r>
        <w:proofErr w:type="spellStart"/>
        <w:r w:rsidR="00FD430C">
          <w:rPr>
            <w:rFonts w:ascii="robR" w:hAnsi="robR"/>
            <w:color w:val="787D81"/>
            <w:lang w:val="en"/>
          </w:rPr>
          <w:t>Dzong</w:t>
        </w:r>
        <w:proofErr w:type="spellEnd"/>
        <w:r w:rsidR="00FD430C">
          <w:rPr>
            <w:rFonts w:ascii="robR" w:hAnsi="robR"/>
            <w:color w:val="787D81"/>
            <w:lang w:val="en"/>
          </w:rPr>
          <w:t xml:space="preserve"> houses the monastic body of Paro, the office of the </w:t>
        </w:r>
        <w:proofErr w:type="spellStart"/>
        <w:r w:rsidR="00FD430C">
          <w:rPr>
            <w:rFonts w:ascii="robR" w:hAnsi="robR"/>
            <w:color w:val="787D81"/>
            <w:lang w:val="en"/>
          </w:rPr>
          <w:t>Dzongda</w:t>
        </w:r>
        <w:proofErr w:type="spellEnd"/>
        <w:r w:rsidR="00FD430C">
          <w:rPr>
            <w:rFonts w:ascii="robR" w:hAnsi="robR"/>
            <w:color w:val="787D81"/>
            <w:lang w:val="en"/>
          </w:rPr>
          <w:t xml:space="preserve"> (district administrative head) and </w:t>
        </w:r>
        <w:proofErr w:type="spellStart"/>
        <w:r w:rsidR="00FD430C">
          <w:rPr>
            <w:rFonts w:ascii="robR" w:hAnsi="robR"/>
            <w:color w:val="787D81"/>
            <w:lang w:val="en"/>
          </w:rPr>
          <w:t>Thrimpon</w:t>
        </w:r>
        <w:proofErr w:type="spellEnd"/>
        <w:r w:rsidR="00FD430C">
          <w:rPr>
            <w:rFonts w:ascii="robR" w:hAnsi="robR"/>
            <w:color w:val="787D81"/>
            <w:lang w:val="en"/>
          </w:rPr>
          <w:t xml:space="preserve"> (judge) of Paro district. Overnight at the hotel in Paro.</w:t>
        </w:r>
      </w:ins>
    </w:p>
    <w:p w:rsidR="00FD430C" w:rsidRDefault="00FD430C" w:rsidP="002808D0">
      <w:pPr>
        <w:rPr>
          <w:ins w:id="234" w:author="user" w:date="2015-09-18T13:24:00Z"/>
        </w:rPr>
      </w:pPr>
    </w:p>
    <w:p w:rsidR="002808D0" w:rsidDel="00FD430C" w:rsidRDefault="002808D0" w:rsidP="002808D0">
      <w:pPr>
        <w:rPr>
          <w:del w:id="235" w:author="user" w:date="2015-09-18T13:24:00Z"/>
        </w:rPr>
      </w:pPr>
      <w:del w:id="236" w:author="user" w:date="2015-09-18T13:24:00Z">
        <w:r w:rsidDel="00FD430C">
          <w:delText xml:space="preserve"> </w:delText>
        </w:r>
      </w:del>
      <w:del w:id="237" w:author="user" w:date="2015-09-17T12:08:00Z">
        <w:r w:rsidDel="008132BD">
          <w:delText>Fives</w:delText>
        </w:r>
      </w:del>
      <w:del w:id="238" w:author="user" w:date="2015-09-18T13:24:00Z">
        <w:r w:rsidDel="00FD430C">
          <w:delText xml:space="preserve"> miles</w:delText>
        </w:r>
      </w:del>
      <w:del w:id="239" w:author="user" w:date="2015-09-17T12:08:00Z">
        <w:r w:rsidDel="008132BD">
          <w:delText>,</w:delText>
        </w:r>
      </w:del>
      <w:del w:id="240" w:author="user" w:date="2015-09-18T13:24:00Z">
        <w:r w:rsidDel="00FD430C">
          <w:delText xml:space="preserve"> before Thimphu</w:delText>
        </w:r>
      </w:del>
      <w:del w:id="241" w:author="user" w:date="2015-09-17T12:08:00Z">
        <w:r w:rsidDel="008132BD">
          <w:delText>,</w:delText>
        </w:r>
      </w:del>
      <w:del w:id="242" w:author="user" w:date="2015-09-18T13:24:00Z">
        <w:r w:rsidDel="00FD430C">
          <w:delText xml:space="preserve"> visit Simtokha Dzong, the oldest fortress of the Kingdom which now houses the School for religious and cultural studies. Evening at leisure. Overnight at the hotel in Thimphu.</w:delText>
        </w:r>
      </w:del>
    </w:p>
    <w:p w:rsidR="002808D0" w:rsidRDefault="002808D0" w:rsidP="002808D0">
      <w:pPr>
        <w:rPr>
          <w:ins w:id="243" w:author="user" w:date="2015-09-18T13:25:00Z"/>
        </w:rPr>
      </w:pPr>
      <w:r>
        <w:t xml:space="preserve">Day 03:   </w:t>
      </w:r>
      <w:ins w:id="244" w:author="user" w:date="2015-09-18T13:24:00Z">
        <w:r w:rsidR="00FD430C">
          <w:rPr>
            <w:rFonts w:ascii="robR" w:hAnsi="robR"/>
            <w:color w:val="787D81"/>
            <w:lang w:val="en"/>
          </w:rPr>
          <w:t>Cultural tour in Paro</w:t>
        </w:r>
      </w:ins>
      <w:del w:id="245" w:author="user" w:date="2015-09-18T13:24:00Z">
        <w:r w:rsidDel="00FD430C">
          <w:delText xml:space="preserve">Day 03: Thimphu  </w:delText>
        </w:r>
      </w:del>
    </w:p>
    <w:p w:rsidR="00FD430C" w:rsidRDefault="00FD430C" w:rsidP="002808D0">
      <w:ins w:id="246" w:author="user" w:date="2015-09-18T13:25:00Z">
        <w:r>
          <w:rPr>
            <w:rFonts w:ascii="robR" w:hAnsi="robR"/>
            <w:color w:val="787D81"/>
            <w:lang w:val="en"/>
          </w:rPr>
          <w:t xml:space="preserve">After breakfast drive up the valley to view the ruins of </w:t>
        </w:r>
        <w:proofErr w:type="spellStart"/>
        <w:r>
          <w:rPr>
            <w:rFonts w:ascii="robR" w:hAnsi="robR"/>
            <w:color w:val="787D81"/>
            <w:lang w:val="en"/>
          </w:rPr>
          <w:t>Drukgyel</w:t>
        </w:r>
        <w:proofErr w:type="spellEnd"/>
        <w:r>
          <w:rPr>
            <w:rFonts w:ascii="robR" w:hAnsi="robR"/>
            <w:color w:val="787D81"/>
            <w:lang w:val="en"/>
          </w:rPr>
          <w:t xml:space="preserve"> </w:t>
        </w:r>
        <w:proofErr w:type="spellStart"/>
        <w:r>
          <w:rPr>
            <w:rFonts w:ascii="robR" w:hAnsi="robR"/>
            <w:color w:val="787D81"/>
            <w:lang w:val="en"/>
          </w:rPr>
          <w:t>Dzong</w:t>
        </w:r>
        <w:proofErr w:type="spellEnd"/>
        <w:r>
          <w:rPr>
            <w:rFonts w:ascii="robR" w:hAnsi="robR"/>
            <w:color w:val="787D81"/>
            <w:lang w:val="en"/>
          </w:rPr>
          <w:t xml:space="preserve">. It was from here that the Bhutanese repelled several invading Tibetan armies during the 17th century. </w:t>
        </w:r>
        <w:r>
          <w:rPr>
            <w:rFonts w:ascii="robR" w:hAnsi="robR"/>
            <w:color w:val="787D81"/>
            <w:lang w:val="en"/>
          </w:rPr>
          <w:t>V</w:t>
        </w:r>
        <w:r>
          <w:rPr>
            <w:rFonts w:ascii="robR" w:hAnsi="robR"/>
            <w:color w:val="787D81"/>
            <w:lang w:val="en"/>
          </w:rPr>
          <w:t xml:space="preserve">isit traditional Bhutanese Farm House which offers </w:t>
        </w:r>
        <w:r>
          <w:rPr>
            <w:rFonts w:ascii="robR" w:hAnsi="robR"/>
            <w:color w:val="787D81"/>
            <w:lang w:val="en"/>
          </w:rPr>
          <w:t>good insight into lifestyle of the life of l</w:t>
        </w:r>
        <w:r>
          <w:rPr>
            <w:rFonts w:ascii="robR" w:hAnsi="robR"/>
            <w:color w:val="787D81"/>
            <w:lang w:val="en"/>
          </w:rPr>
          <w:t>ocal people.</w:t>
        </w:r>
        <w:r>
          <w:rPr>
            <w:rFonts w:ascii="robR" w:hAnsi="robR"/>
            <w:color w:val="787D81"/>
            <w:lang w:val="en"/>
          </w:rPr>
          <w:t xml:space="preserve"> </w:t>
        </w:r>
        <w:r>
          <w:rPr>
            <w:rFonts w:ascii="robR" w:hAnsi="robR"/>
            <w:color w:val="787D81"/>
            <w:lang w:val="en"/>
          </w:rPr>
          <w:t>Then take an excursion to Taktsang Monastery, the most</w:t>
        </w:r>
        <w:r>
          <w:rPr>
            <w:rFonts w:ascii="robR" w:hAnsi="robR"/>
            <w:color w:val="787D81"/>
            <w:lang w:val="en"/>
          </w:rPr>
          <w:t xml:space="preserve"> famous of Bhutanese monastery</w:t>
        </w:r>
        <w:r>
          <w:rPr>
            <w:rFonts w:ascii="robR" w:hAnsi="robR"/>
            <w:color w:val="787D81"/>
            <w:lang w:val="en"/>
          </w:rPr>
          <w:t>. It is said that Guru Rinpoche arrived here on the back of a tigress and meditated at this monastery hence it is called “Tiger’s Nest”. The excursion to monastery takes about 5 hours for round trip.</w:t>
        </w:r>
      </w:ins>
      <w:ins w:id="247" w:author="user" w:date="2015-09-18T13:26:00Z">
        <w:r>
          <w:rPr>
            <w:rFonts w:ascii="robR" w:hAnsi="robR"/>
            <w:color w:val="787D81"/>
            <w:lang w:val="en"/>
          </w:rPr>
          <w:t xml:space="preserve"> On our way back </w:t>
        </w:r>
      </w:ins>
      <w:ins w:id="248" w:author="user" w:date="2015-09-18T13:25:00Z">
        <w:r>
          <w:rPr>
            <w:rFonts w:ascii="robR" w:hAnsi="robR"/>
            <w:color w:val="787D81"/>
            <w:lang w:val="en"/>
          </w:rPr>
          <w:t xml:space="preserve">to Paro town visit </w:t>
        </w:r>
        <w:proofErr w:type="spellStart"/>
        <w:r>
          <w:rPr>
            <w:rFonts w:ascii="robR" w:hAnsi="robR"/>
            <w:color w:val="787D81"/>
            <w:lang w:val="en"/>
          </w:rPr>
          <w:t>Kyichu</w:t>
        </w:r>
        <w:proofErr w:type="spellEnd"/>
        <w:r>
          <w:rPr>
            <w:rFonts w:ascii="robR" w:hAnsi="robR"/>
            <w:color w:val="787D81"/>
            <w:lang w:val="en"/>
          </w:rPr>
          <w:t xml:space="preserve"> Lhakhang, one of the oldest and most sacred shrines of the Kingdom. Overnight </w:t>
        </w:r>
      </w:ins>
      <w:ins w:id="249" w:author="user" w:date="2015-09-18T13:34:00Z">
        <w:r w:rsidR="00EE2EA6">
          <w:rPr>
            <w:rFonts w:ascii="robR" w:hAnsi="robR"/>
            <w:color w:val="787D81"/>
            <w:lang w:val="en"/>
          </w:rPr>
          <w:t xml:space="preserve">stay </w:t>
        </w:r>
      </w:ins>
      <w:ins w:id="250" w:author="user" w:date="2015-09-18T13:25:00Z">
        <w:r>
          <w:rPr>
            <w:rFonts w:ascii="robR" w:hAnsi="robR"/>
            <w:color w:val="787D81"/>
            <w:lang w:val="en"/>
          </w:rPr>
          <w:t>at the hotel in Paro</w:t>
        </w:r>
      </w:ins>
      <w:ins w:id="251" w:author="user" w:date="2015-09-18T13:26:00Z">
        <w:r>
          <w:rPr>
            <w:rFonts w:ascii="robR" w:hAnsi="robR"/>
            <w:color w:val="787D81"/>
            <w:lang w:val="en"/>
          </w:rPr>
          <w:t>.</w:t>
        </w:r>
      </w:ins>
    </w:p>
    <w:p w:rsidR="00DE51C3" w:rsidDel="00153262" w:rsidRDefault="002808D0" w:rsidP="002808D0">
      <w:pPr>
        <w:rPr>
          <w:del w:id="252" w:author="user" w:date="2015-09-18T13:27:00Z"/>
        </w:rPr>
      </w:pPr>
      <w:del w:id="253" w:author="user" w:date="2015-09-18T13:27:00Z">
        <w:r w:rsidDel="00153262">
          <w:delText xml:space="preserve">After breakfast, sightseeing in Thimphu valley including visit to the </w:delText>
        </w:r>
      </w:del>
      <w:del w:id="254" w:author="user" w:date="2015-09-17T12:08:00Z">
        <w:r w:rsidDel="00ED7BF6">
          <w:delText>following :</w:delText>
        </w:r>
      </w:del>
      <w:del w:id="255" w:author="user" w:date="2015-09-18T13:27:00Z">
        <w:r w:rsidDel="00153262">
          <w:delText xml:space="preserve"> the National Library, housing an extensive collection of priceless Buddhist manuscripts; the Institute for Zorig Chusum (commonly known as the Painting School) where students undergo a 6-year training course in Bhutan's 13 traditional arts and crafts. Later visit Textile and Folk Heritage Museum, a fascinating testimony of the Bhutanese material culture and living traditions. After lunch, King's Memorial Chorten continuously circumambulated by people, murmuring mantras and spinning their prayer wheels. Construction of this landmark was the idea of Bhutan's third king, His Majesty Jigme Dorji Wangchuk ("the father of modern Bhutan") who has wished to erect monument to world peace and prosperity. Completed in 1974 after </w:delText>
        </w:r>
        <w:r w:rsidDel="00153262">
          <w:lastRenderedPageBreak/>
          <w:delText>his untimely death, it serves both as a memorial to the Late King and as a monument to peace. Evening drive past Trashichhoedzong, "fortress of the glorious religion". This is the center of government and religion, site of monarch's throne room and seat of Je Khenpo or Chief Abbot. Built in 1641 by the political and religious unifier of Bhutan, Shabdrung Ngawang Namgyal, it was reconstructed in 1960s in traditional Bhutanese manner, without nails or architectural plans. Overnight stay at the hotel in Thimphu.</w:delText>
        </w:r>
      </w:del>
    </w:p>
    <w:p w:rsidR="00153262" w:rsidRDefault="002808D0" w:rsidP="002808D0">
      <w:pPr>
        <w:rPr>
          <w:ins w:id="256" w:author="user" w:date="2015-09-18T13:28:00Z"/>
          <w:rFonts w:ascii="robR" w:hAnsi="robR"/>
          <w:color w:val="787D81"/>
          <w:lang w:val="en"/>
        </w:rPr>
      </w:pPr>
      <w:r>
        <w:t xml:space="preserve">Day 04:   Day 04: </w:t>
      </w:r>
      <w:ins w:id="257" w:author="user" w:date="2015-09-18T13:28:00Z">
        <w:r w:rsidR="00153262">
          <w:rPr>
            <w:rFonts w:ascii="robR" w:hAnsi="robR"/>
            <w:color w:val="787D81"/>
            <w:lang w:val="en"/>
          </w:rPr>
          <w:t xml:space="preserve">Drive from Paro to </w:t>
        </w:r>
        <w:proofErr w:type="spellStart"/>
        <w:r w:rsidR="00153262">
          <w:rPr>
            <w:rFonts w:ascii="robR" w:hAnsi="robR"/>
            <w:color w:val="787D81"/>
            <w:lang w:val="en"/>
          </w:rPr>
          <w:t>Thimpu</w:t>
        </w:r>
        <w:proofErr w:type="spellEnd"/>
        <w:r w:rsidR="00153262">
          <w:rPr>
            <w:rFonts w:ascii="robR" w:hAnsi="robR"/>
            <w:color w:val="787D81"/>
            <w:lang w:val="en"/>
          </w:rPr>
          <w:t xml:space="preserve"> </w:t>
        </w:r>
      </w:ins>
    </w:p>
    <w:p w:rsidR="002808D0" w:rsidRDefault="002808D0" w:rsidP="002808D0">
      <w:del w:id="258" w:author="user" w:date="2015-09-18T13:28:00Z">
        <w:r w:rsidDel="00153262">
          <w:delText>Thimphu/ Punakha   Destination:    (75 Km, 3 hours drive KM)</w:delText>
        </w:r>
      </w:del>
      <w:ins w:id="259" w:author="user" w:date="2015-09-18T13:28:00Z">
        <w:r w:rsidR="00153262">
          <w:rPr>
            <w:rFonts w:ascii="robR" w:hAnsi="robR"/>
            <w:color w:val="787D81"/>
            <w:lang w:val="en"/>
          </w:rPr>
          <w:t>The green walls of the hills</w:t>
        </w:r>
        <w:r w:rsidR="00153262">
          <w:rPr>
            <w:rFonts w:ascii="robR" w:hAnsi="robR"/>
            <w:color w:val="787D81"/>
            <w:lang w:val="en"/>
          </w:rPr>
          <w:t xml:space="preserve"> known as doors or gateways in</w:t>
        </w:r>
        <w:r w:rsidR="00153262">
          <w:rPr>
            <w:rFonts w:ascii="robR" w:hAnsi="robR"/>
            <w:color w:val="787D81"/>
            <w:lang w:val="en"/>
          </w:rPr>
          <w:t>to Bhutan fr</w:t>
        </w:r>
        <w:r w:rsidR="00153262">
          <w:rPr>
            <w:rFonts w:ascii="robR" w:hAnsi="robR"/>
            <w:color w:val="787D81"/>
            <w:lang w:val="en"/>
          </w:rPr>
          <w:t>om the plains of India rise even</w:t>
        </w:r>
        <w:r w:rsidR="00153262">
          <w:rPr>
            <w:rFonts w:ascii="robR" w:hAnsi="robR"/>
            <w:color w:val="787D81"/>
            <w:lang w:val="en"/>
          </w:rPr>
          <w:t xml:space="preserve"> higher as the plane flies north towards the Tibetan border. Silvery rivers rush along the valleys, waterfalls plunge down the forested mountainsides, and to the north, the great snow-capped peaks of the inner Himalayas rise up to the heavens. Farm houses dot the hillsides on either side of the plane.</w:t>
        </w:r>
        <w:r w:rsidR="00153262">
          <w:rPr>
            <w:rFonts w:ascii="robR" w:hAnsi="robR"/>
            <w:color w:val="787D81"/>
            <w:lang w:val="en"/>
          </w:rPr>
          <w:t xml:space="preserve"> </w:t>
        </w:r>
        <w:r w:rsidR="00153262">
          <w:rPr>
            <w:rFonts w:ascii="robR" w:hAnsi="robR"/>
            <w:color w:val="787D81"/>
            <w:lang w:val="en"/>
          </w:rPr>
          <w:t xml:space="preserve">Five miles, before </w:t>
        </w:r>
        <w:proofErr w:type="spellStart"/>
        <w:r w:rsidR="00153262">
          <w:rPr>
            <w:rFonts w:ascii="robR" w:hAnsi="robR"/>
            <w:color w:val="787D81"/>
            <w:lang w:val="en"/>
          </w:rPr>
          <w:t>Thimphu</w:t>
        </w:r>
        <w:proofErr w:type="spellEnd"/>
        <w:r w:rsidR="00153262">
          <w:rPr>
            <w:rFonts w:ascii="robR" w:hAnsi="robR"/>
            <w:color w:val="787D81"/>
            <w:lang w:val="en"/>
          </w:rPr>
          <w:t xml:space="preserve">, visit </w:t>
        </w:r>
        <w:proofErr w:type="spellStart"/>
        <w:r w:rsidR="00153262">
          <w:rPr>
            <w:rFonts w:ascii="robR" w:hAnsi="robR"/>
            <w:color w:val="787D81"/>
            <w:lang w:val="en"/>
          </w:rPr>
          <w:t>Simtokha</w:t>
        </w:r>
        <w:proofErr w:type="spellEnd"/>
        <w:r w:rsidR="00153262">
          <w:rPr>
            <w:rFonts w:ascii="robR" w:hAnsi="robR"/>
            <w:color w:val="787D81"/>
            <w:lang w:val="en"/>
          </w:rPr>
          <w:t xml:space="preserve"> </w:t>
        </w:r>
        <w:proofErr w:type="spellStart"/>
        <w:r w:rsidR="00153262">
          <w:rPr>
            <w:rFonts w:ascii="robR" w:hAnsi="robR"/>
            <w:color w:val="787D81"/>
            <w:lang w:val="en"/>
          </w:rPr>
          <w:t>Dzong</w:t>
        </w:r>
        <w:proofErr w:type="spellEnd"/>
        <w:r w:rsidR="00153262">
          <w:rPr>
            <w:rFonts w:ascii="robR" w:hAnsi="robR"/>
            <w:color w:val="787D81"/>
            <w:lang w:val="en"/>
          </w:rPr>
          <w:t>, the oldest fortress of the Kingdom which now houses the School for religious and cultural studies.</w:t>
        </w:r>
      </w:ins>
      <w:r>
        <w:t xml:space="preserve">  </w:t>
      </w:r>
    </w:p>
    <w:p w:rsidR="00153262" w:rsidRDefault="00153262" w:rsidP="002808D0">
      <w:pPr>
        <w:rPr>
          <w:ins w:id="260" w:author="user" w:date="2015-09-18T13:29:00Z"/>
          <w:rStyle w:val="Strong"/>
          <w:rFonts w:ascii="robR" w:hAnsi="robR"/>
          <w:color w:val="787D81"/>
          <w:lang w:val="en"/>
        </w:rPr>
      </w:pPr>
      <w:ins w:id="261" w:author="user" w:date="2015-09-18T13:29:00Z">
        <w:r>
          <w:rPr>
            <w:rStyle w:val="Strong"/>
            <w:rFonts w:ascii="robR" w:hAnsi="robR"/>
            <w:color w:val="787D81"/>
            <w:lang w:val="en"/>
          </w:rPr>
          <w:t xml:space="preserve">Cultural tour to </w:t>
        </w:r>
        <w:proofErr w:type="spellStart"/>
        <w:r>
          <w:rPr>
            <w:rStyle w:val="Strong"/>
            <w:rFonts w:ascii="robR" w:hAnsi="robR"/>
            <w:color w:val="787D81"/>
            <w:lang w:val="en"/>
          </w:rPr>
          <w:t>Thimphu</w:t>
        </w:r>
        <w:proofErr w:type="spellEnd"/>
        <w:r>
          <w:rPr>
            <w:rStyle w:val="Strong"/>
            <w:rFonts w:ascii="robR" w:hAnsi="robR"/>
            <w:color w:val="787D81"/>
            <w:lang w:val="en"/>
          </w:rPr>
          <w:t>.</w:t>
        </w:r>
      </w:ins>
    </w:p>
    <w:p w:rsidR="00153262" w:rsidRDefault="00153262" w:rsidP="002808D0">
      <w:pPr>
        <w:rPr>
          <w:ins w:id="262" w:author="user" w:date="2015-09-18T13:29:00Z"/>
          <w:rFonts w:ascii="robR" w:hAnsi="robR"/>
          <w:color w:val="787D81"/>
          <w:lang w:val="en"/>
        </w:rPr>
      </w:pPr>
      <w:ins w:id="263" w:author="user" w:date="2015-09-18T13:29:00Z">
        <w:r>
          <w:rPr>
            <w:rFonts w:ascii="robR" w:hAnsi="robR"/>
            <w:color w:val="787D81"/>
            <w:lang w:val="en"/>
          </w:rPr>
          <w:br/>
        </w:r>
        <w:r>
          <w:rPr>
            <w:rFonts w:ascii="robR" w:hAnsi="robR"/>
            <w:color w:val="787D81"/>
            <w:lang w:val="en"/>
          </w:rPr>
          <w:t>Visit</w:t>
        </w:r>
        <w:r>
          <w:rPr>
            <w:rFonts w:ascii="robR" w:hAnsi="robR"/>
            <w:color w:val="787D81"/>
            <w:lang w:val="en"/>
          </w:rPr>
          <w:t xml:space="preserve"> the National Library, housing an extensive collection of priceless Buddhist manuscripts; the Institute for </w:t>
        </w:r>
        <w:proofErr w:type="spellStart"/>
        <w:r>
          <w:rPr>
            <w:rFonts w:ascii="robR" w:hAnsi="robR"/>
            <w:color w:val="787D81"/>
            <w:lang w:val="en"/>
          </w:rPr>
          <w:t>Zorig</w:t>
        </w:r>
        <w:proofErr w:type="spellEnd"/>
        <w:r>
          <w:rPr>
            <w:rFonts w:ascii="robR" w:hAnsi="robR"/>
            <w:color w:val="787D81"/>
            <w:lang w:val="en"/>
          </w:rPr>
          <w:t xml:space="preserve"> </w:t>
        </w:r>
        <w:proofErr w:type="spellStart"/>
        <w:r>
          <w:rPr>
            <w:rFonts w:ascii="robR" w:hAnsi="robR"/>
            <w:color w:val="787D81"/>
            <w:lang w:val="en"/>
          </w:rPr>
          <w:t>Chusum</w:t>
        </w:r>
        <w:proofErr w:type="spellEnd"/>
        <w:r>
          <w:rPr>
            <w:rFonts w:ascii="robR" w:hAnsi="robR"/>
            <w:color w:val="787D81"/>
            <w:lang w:val="en"/>
          </w:rPr>
          <w:t xml:space="preserve"> (commonly known as the Painting School) where students undergo a 6-year training course in Bhutan’s 13 traditional arts and crafts. Later visit Textile and Folk Heritage Museum, a fascinating testimony of the Bhutanese material culture and living traditions. After lunch, also visit King's Memorial </w:t>
        </w:r>
        <w:proofErr w:type="spellStart"/>
        <w:r>
          <w:rPr>
            <w:rFonts w:ascii="robR" w:hAnsi="robR"/>
            <w:color w:val="787D81"/>
            <w:lang w:val="en"/>
          </w:rPr>
          <w:t>Chorten</w:t>
        </w:r>
        <w:proofErr w:type="spellEnd"/>
        <w:r>
          <w:rPr>
            <w:rFonts w:ascii="robR" w:hAnsi="robR"/>
            <w:color w:val="787D81"/>
            <w:lang w:val="en"/>
          </w:rPr>
          <w:t xml:space="preserve"> continuously circumambulator by people, murmuring mantras and spinning their prayer wheels. Construction of this landmark was the idea of Bhutan’s third king, His Majesty Jigme </w:t>
        </w:r>
        <w:proofErr w:type="spellStart"/>
        <w:r>
          <w:rPr>
            <w:rFonts w:ascii="robR" w:hAnsi="robR"/>
            <w:color w:val="787D81"/>
            <w:lang w:val="en"/>
          </w:rPr>
          <w:t>Dorji</w:t>
        </w:r>
        <w:proofErr w:type="spellEnd"/>
        <w:r>
          <w:rPr>
            <w:rFonts w:ascii="robR" w:hAnsi="robR"/>
            <w:color w:val="787D81"/>
            <w:lang w:val="en"/>
          </w:rPr>
          <w:t xml:space="preserve"> </w:t>
        </w:r>
        <w:proofErr w:type="spellStart"/>
        <w:r>
          <w:rPr>
            <w:rFonts w:ascii="robR" w:hAnsi="robR"/>
            <w:color w:val="787D81"/>
            <w:lang w:val="en"/>
          </w:rPr>
          <w:t>Wangchuk</w:t>
        </w:r>
        <w:proofErr w:type="spellEnd"/>
        <w:r>
          <w:rPr>
            <w:rFonts w:ascii="robR" w:hAnsi="robR"/>
            <w:color w:val="787D81"/>
            <w:lang w:val="en"/>
          </w:rPr>
          <w:t xml:space="preserve"> (“the father of modern Bhutan”) who has wished to erect monument to world peace and prosperity. Completed in 1974 after his untimely death, it serves both as a memorial to the Late King and as a monument to peace. Then, visit the government-run Handicrafts Emporium and local crafts shops, to browse through example of Bhutan's fine traditional arts. Here you can buy hand-woven textiles, </w:t>
        </w:r>
        <w:proofErr w:type="spellStart"/>
        <w:r>
          <w:rPr>
            <w:rFonts w:ascii="robR" w:hAnsi="robR"/>
            <w:color w:val="787D81"/>
            <w:lang w:val="en"/>
          </w:rPr>
          <w:t>thangkha</w:t>
        </w:r>
        <w:proofErr w:type="spellEnd"/>
        <w:r>
          <w:rPr>
            <w:rFonts w:ascii="robR" w:hAnsi="robR"/>
            <w:color w:val="787D81"/>
            <w:lang w:val="en"/>
          </w:rPr>
          <w:t xml:space="preserve"> paintings, masks, ceramics, slate and wood carvings, jewelry, interesting items made from local materials. Overnight stay at the hotel in </w:t>
        </w:r>
        <w:proofErr w:type="spellStart"/>
        <w:r>
          <w:rPr>
            <w:rFonts w:ascii="robR" w:hAnsi="robR"/>
            <w:color w:val="787D81"/>
            <w:lang w:val="en"/>
          </w:rPr>
          <w:t>Thimphu</w:t>
        </w:r>
        <w:proofErr w:type="spellEnd"/>
        <w:r>
          <w:rPr>
            <w:rFonts w:ascii="robR" w:hAnsi="robR"/>
            <w:color w:val="787D81"/>
            <w:lang w:val="en"/>
          </w:rPr>
          <w:t>.</w:t>
        </w:r>
      </w:ins>
    </w:p>
    <w:p w:rsidR="002808D0" w:rsidDel="00153262" w:rsidRDefault="002808D0" w:rsidP="002808D0">
      <w:pPr>
        <w:rPr>
          <w:del w:id="264" w:author="user" w:date="2015-09-18T13:29:00Z"/>
        </w:rPr>
      </w:pPr>
      <w:del w:id="265" w:author="user" w:date="2015-09-18T13:29:00Z">
        <w:r w:rsidDel="00153262">
          <w:delText xml:space="preserve">After early breakfast, drive up to Dochu-la pass (3,088m/ 10,130 ft) stopping briefly here to take in the view and admire the chorten, mani wall, and prayer flags which decorate the highest point on the road. If skies are clear, the following peaks can be seen from this pass (left to right): Masagang (7,158m), Tsendagang (6,960m), Terigang (7,060m ), Jejegangphugang (7,158 m ), Kangphugang (7,170 m ), Zongphugang (7, 060 m ), a table mountain that dominates the isolated region of Lunana - finally Gangkar puensum, the highest peak in Bhutan at 7,497m. Later visit </w:delText>
        </w:r>
      </w:del>
      <w:del w:id="266" w:author="user" w:date="2015-09-17T12:09:00Z">
        <w:r w:rsidDel="00ED7BF6">
          <w:delText xml:space="preserve">to </w:delText>
        </w:r>
      </w:del>
      <w:del w:id="267" w:author="user" w:date="2015-09-18T13:29:00Z">
        <w:r w:rsidDel="00153262">
          <w:delText>Punakha Dzong, built strategically at the junction of Pho Chhu and Mo Chhu rivers in 1637 by Shabdrung Ngawang Namgyal to serve as the religious and administrative center of the region, Punakha Dzong has played an important role in Bhutan's history. Damaged by four catastrophic fires and an earthquake, the Dzong has been fully restored by the present King. Overnight stay at the hotel in Punakha.</w:delText>
        </w:r>
      </w:del>
    </w:p>
    <w:p w:rsidR="00DE51C3" w:rsidDel="00EE2EA6" w:rsidRDefault="002808D0" w:rsidP="002808D0">
      <w:pPr>
        <w:rPr>
          <w:del w:id="268" w:author="user" w:date="2015-09-18T13:30:00Z"/>
        </w:rPr>
      </w:pPr>
      <w:r>
        <w:t xml:space="preserve">Day 05:   </w:t>
      </w:r>
      <w:proofErr w:type="spellStart"/>
      <w:ins w:id="269" w:author="user" w:date="2015-09-18T13:30:00Z">
        <w:r w:rsidR="00EE2EA6">
          <w:rPr>
            <w:rFonts w:ascii="robR" w:hAnsi="robR"/>
            <w:color w:val="787D81"/>
            <w:lang w:val="en"/>
          </w:rPr>
          <w:t>Thimphu</w:t>
        </w:r>
        <w:proofErr w:type="spellEnd"/>
        <w:r w:rsidR="00EE2EA6">
          <w:rPr>
            <w:rFonts w:ascii="robR" w:hAnsi="robR"/>
            <w:color w:val="787D81"/>
            <w:lang w:val="en"/>
          </w:rPr>
          <w:t xml:space="preserve"> to Punakha </w:t>
        </w:r>
      </w:ins>
      <w:del w:id="270" w:author="user" w:date="2015-09-18T13:30:00Z">
        <w:r w:rsidDel="00EE2EA6">
          <w:delText xml:space="preserve">Day 05: Punakha - Paro   Destination:    (125 Km, approx 4 hours drive KM)  </w:delText>
        </w:r>
      </w:del>
    </w:p>
    <w:p w:rsidR="00EE2EA6" w:rsidRDefault="00EE2EA6" w:rsidP="002808D0">
      <w:pPr>
        <w:rPr>
          <w:ins w:id="271" w:author="user" w:date="2015-09-18T13:30:00Z"/>
          <w:rFonts w:ascii="robR" w:hAnsi="robR"/>
          <w:color w:val="787D81"/>
          <w:lang w:val="en"/>
        </w:rPr>
      </w:pPr>
      <w:ins w:id="272" w:author="user" w:date="2015-09-18T13:30:00Z">
        <w:r>
          <w:rPr>
            <w:rFonts w:ascii="robR" w:hAnsi="robR"/>
            <w:color w:val="787D81"/>
            <w:lang w:val="en"/>
          </w:rPr>
          <w:t xml:space="preserve">After </w:t>
        </w:r>
      </w:ins>
      <w:ins w:id="273" w:author="user" w:date="2015-09-18T13:34:00Z">
        <w:r>
          <w:rPr>
            <w:rFonts w:ascii="robR" w:hAnsi="robR"/>
            <w:color w:val="787D81"/>
            <w:lang w:val="en"/>
          </w:rPr>
          <w:t xml:space="preserve">an </w:t>
        </w:r>
      </w:ins>
      <w:ins w:id="274" w:author="user" w:date="2015-09-18T13:30:00Z">
        <w:r>
          <w:rPr>
            <w:rFonts w:ascii="robR" w:hAnsi="robR"/>
            <w:color w:val="787D81"/>
            <w:lang w:val="en"/>
          </w:rPr>
          <w:t xml:space="preserve">early breakfast, drive up to </w:t>
        </w:r>
        <w:proofErr w:type="spellStart"/>
        <w:r>
          <w:rPr>
            <w:rFonts w:ascii="robR" w:hAnsi="robR"/>
            <w:color w:val="787D81"/>
            <w:lang w:val="en"/>
          </w:rPr>
          <w:t>Dochu</w:t>
        </w:r>
        <w:proofErr w:type="spellEnd"/>
        <w:r>
          <w:rPr>
            <w:rFonts w:ascii="robR" w:hAnsi="robR"/>
            <w:color w:val="787D81"/>
            <w:lang w:val="en"/>
          </w:rPr>
          <w:t xml:space="preserve">-la pass (3,088m/ 10,130 </w:t>
        </w:r>
        <w:proofErr w:type="spellStart"/>
        <w:r>
          <w:rPr>
            <w:rFonts w:ascii="robR" w:hAnsi="robR"/>
            <w:color w:val="787D81"/>
            <w:lang w:val="en"/>
          </w:rPr>
          <w:t>ft</w:t>
        </w:r>
        <w:proofErr w:type="spellEnd"/>
        <w:r>
          <w:rPr>
            <w:rFonts w:ascii="robR" w:hAnsi="robR"/>
            <w:color w:val="787D81"/>
            <w:lang w:val="en"/>
          </w:rPr>
          <w:t xml:space="preserve">) stopping briefly to admire the </w:t>
        </w:r>
        <w:proofErr w:type="spellStart"/>
        <w:r>
          <w:rPr>
            <w:rFonts w:ascii="robR" w:hAnsi="robR"/>
            <w:color w:val="787D81"/>
            <w:lang w:val="en"/>
          </w:rPr>
          <w:t>chorten</w:t>
        </w:r>
        <w:proofErr w:type="spellEnd"/>
        <w:r>
          <w:rPr>
            <w:rFonts w:ascii="robR" w:hAnsi="robR"/>
            <w:color w:val="787D81"/>
            <w:lang w:val="en"/>
          </w:rPr>
          <w:t xml:space="preserve">, </w:t>
        </w:r>
        <w:proofErr w:type="spellStart"/>
        <w:proofErr w:type="gramStart"/>
        <w:r>
          <w:rPr>
            <w:rFonts w:ascii="robR" w:hAnsi="robR"/>
            <w:color w:val="787D81"/>
            <w:lang w:val="en"/>
          </w:rPr>
          <w:t>mani</w:t>
        </w:r>
        <w:proofErr w:type="spellEnd"/>
        <w:proofErr w:type="gramEnd"/>
        <w:r>
          <w:rPr>
            <w:rFonts w:ascii="robR" w:hAnsi="robR"/>
            <w:color w:val="787D81"/>
            <w:lang w:val="en"/>
          </w:rPr>
          <w:t xml:space="preserve"> wall, and prayer flags which decorate the highest point on the road. If skies are clear, the following peaks can be seen from this pass (left to right): </w:t>
        </w:r>
        <w:proofErr w:type="spellStart"/>
        <w:r>
          <w:rPr>
            <w:rFonts w:ascii="robR" w:hAnsi="robR"/>
            <w:color w:val="787D81"/>
            <w:lang w:val="en"/>
          </w:rPr>
          <w:t>Masagang</w:t>
        </w:r>
        <w:proofErr w:type="spellEnd"/>
        <w:r>
          <w:rPr>
            <w:rFonts w:ascii="robR" w:hAnsi="robR"/>
            <w:color w:val="787D81"/>
            <w:lang w:val="en"/>
          </w:rPr>
          <w:t xml:space="preserve"> (7,158m), </w:t>
        </w:r>
        <w:proofErr w:type="spellStart"/>
        <w:r>
          <w:rPr>
            <w:rFonts w:ascii="robR" w:hAnsi="robR"/>
            <w:color w:val="787D81"/>
            <w:lang w:val="en"/>
          </w:rPr>
          <w:t>Tsendagang</w:t>
        </w:r>
        <w:proofErr w:type="spellEnd"/>
        <w:r>
          <w:rPr>
            <w:rFonts w:ascii="robR" w:hAnsi="robR"/>
            <w:color w:val="787D81"/>
            <w:lang w:val="en"/>
          </w:rPr>
          <w:t xml:space="preserve"> (6,960m), </w:t>
        </w:r>
        <w:proofErr w:type="spellStart"/>
        <w:r>
          <w:rPr>
            <w:rFonts w:ascii="robR" w:hAnsi="robR"/>
            <w:color w:val="787D81"/>
            <w:lang w:val="en"/>
          </w:rPr>
          <w:t>Terigang</w:t>
        </w:r>
        <w:proofErr w:type="spellEnd"/>
        <w:r>
          <w:rPr>
            <w:rFonts w:ascii="robR" w:hAnsi="robR"/>
            <w:color w:val="787D81"/>
            <w:lang w:val="en"/>
          </w:rPr>
          <w:t xml:space="preserve"> (7,060m ), </w:t>
        </w:r>
        <w:proofErr w:type="spellStart"/>
        <w:r>
          <w:rPr>
            <w:rFonts w:ascii="robR" w:hAnsi="robR"/>
            <w:color w:val="787D81"/>
            <w:lang w:val="en"/>
          </w:rPr>
          <w:t>Jejegangphugang</w:t>
        </w:r>
        <w:proofErr w:type="spellEnd"/>
        <w:r>
          <w:rPr>
            <w:rFonts w:ascii="robR" w:hAnsi="robR"/>
            <w:color w:val="787D81"/>
            <w:lang w:val="en"/>
          </w:rPr>
          <w:t xml:space="preserve"> (7,158 m ), </w:t>
        </w:r>
        <w:proofErr w:type="spellStart"/>
        <w:r>
          <w:rPr>
            <w:rFonts w:ascii="robR" w:hAnsi="robR"/>
            <w:color w:val="787D81"/>
            <w:lang w:val="en"/>
          </w:rPr>
          <w:t>Kangphugang</w:t>
        </w:r>
        <w:proofErr w:type="spellEnd"/>
        <w:r>
          <w:rPr>
            <w:rFonts w:ascii="robR" w:hAnsi="robR"/>
            <w:color w:val="787D81"/>
            <w:lang w:val="en"/>
          </w:rPr>
          <w:t xml:space="preserve"> (7,170 m ), </w:t>
        </w:r>
        <w:proofErr w:type="spellStart"/>
        <w:r>
          <w:rPr>
            <w:rFonts w:ascii="robR" w:hAnsi="robR"/>
            <w:color w:val="787D81"/>
            <w:lang w:val="en"/>
          </w:rPr>
          <w:t>Zongphugang</w:t>
        </w:r>
        <w:proofErr w:type="spellEnd"/>
        <w:r>
          <w:rPr>
            <w:rFonts w:ascii="robR" w:hAnsi="robR"/>
            <w:color w:val="787D81"/>
            <w:lang w:val="en"/>
          </w:rPr>
          <w:t xml:space="preserve"> (7, 060 m ), a </w:t>
        </w:r>
        <w:r>
          <w:rPr>
            <w:rFonts w:ascii="robR" w:hAnsi="robR"/>
            <w:color w:val="787D81"/>
            <w:lang w:val="en"/>
          </w:rPr>
          <w:lastRenderedPageBreak/>
          <w:t>table mountain that dominates the isolated regi</w:t>
        </w:r>
        <w:r>
          <w:rPr>
            <w:rFonts w:ascii="robR" w:hAnsi="robR"/>
            <w:color w:val="787D81"/>
            <w:lang w:val="en"/>
          </w:rPr>
          <w:t xml:space="preserve">on of </w:t>
        </w:r>
        <w:proofErr w:type="spellStart"/>
        <w:r>
          <w:rPr>
            <w:rFonts w:ascii="robR" w:hAnsi="robR"/>
            <w:color w:val="787D81"/>
            <w:lang w:val="en"/>
          </w:rPr>
          <w:t>Lunana</w:t>
        </w:r>
        <w:proofErr w:type="spellEnd"/>
        <w:r>
          <w:rPr>
            <w:rFonts w:ascii="robR" w:hAnsi="robR"/>
            <w:color w:val="787D81"/>
            <w:lang w:val="en"/>
          </w:rPr>
          <w:t xml:space="preserve"> - finally </w:t>
        </w:r>
        <w:proofErr w:type="spellStart"/>
        <w:r>
          <w:rPr>
            <w:rFonts w:ascii="robR" w:hAnsi="robR"/>
            <w:color w:val="787D81"/>
            <w:lang w:val="en"/>
          </w:rPr>
          <w:t>Gangkar</w:t>
        </w:r>
        <w:proofErr w:type="spellEnd"/>
        <w:r>
          <w:rPr>
            <w:rFonts w:ascii="robR" w:hAnsi="robR"/>
            <w:color w:val="787D81"/>
            <w:lang w:val="en"/>
          </w:rPr>
          <w:t xml:space="preserve"> P</w:t>
        </w:r>
        <w:r>
          <w:rPr>
            <w:rFonts w:ascii="robR" w:hAnsi="robR"/>
            <w:color w:val="787D81"/>
            <w:lang w:val="en"/>
          </w:rPr>
          <w:t xml:space="preserve">uensum, the highest peak in Bhutan at 7,497m. Later visit to Punakha </w:t>
        </w:r>
        <w:proofErr w:type="spellStart"/>
        <w:r>
          <w:rPr>
            <w:rFonts w:ascii="robR" w:hAnsi="robR"/>
            <w:color w:val="787D81"/>
            <w:lang w:val="en"/>
          </w:rPr>
          <w:t>Dzong</w:t>
        </w:r>
        <w:proofErr w:type="spellEnd"/>
        <w:r>
          <w:rPr>
            <w:rFonts w:ascii="robR" w:hAnsi="robR"/>
            <w:color w:val="787D81"/>
            <w:lang w:val="en"/>
          </w:rPr>
          <w:t xml:space="preserve">, built strategically at the junction of Pho </w:t>
        </w:r>
        <w:proofErr w:type="spellStart"/>
        <w:r>
          <w:rPr>
            <w:rFonts w:ascii="robR" w:hAnsi="robR"/>
            <w:color w:val="787D81"/>
            <w:lang w:val="en"/>
          </w:rPr>
          <w:t>Chhu</w:t>
        </w:r>
        <w:proofErr w:type="spellEnd"/>
        <w:r>
          <w:rPr>
            <w:rFonts w:ascii="robR" w:hAnsi="robR"/>
            <w:color w:val="787D81"/>
            <w:lang w:val="en"/>
          </w:rPr>
          <w:t xml:space="preserve"> and Mo </w:t>
        </w:r>
        <w:proofErr w:type="spellStart"/>
        <w:r>
          <w:rPr>
            <w:rFonts w:ascii="robR" w:hAnsi="robR"/>
            <w:color w:val="787D81"/>
            <w:lang w:val="en"/>
          </w:rPr>
          <w:t>Chhu</w:t>
        </w:r>
        <w:proofErr w:type="spellEnd"/>
        <w:r>
          <w:rPr>
            <w:rFonts w:ascii="robR" w:hAnsi="robR"/>
            <w:color w:val="787D81"/>
            <w:lang w:val="en"/>
          </w:rPr>
          <w:t xml:space="preserve"> rivers in 1637 by </w:t>
        </w:r>
        <w:proofErr w:type="spellStart"/>
        <w:r>
          <w:rPr>
            <w:rFonts w:ascii="robR" w:hAnsi="robR"/>
            <w:color w:val="787D81"/>
            <w:lang w:val="en"/>
          </w:rPr>
          <w:t>Shabdrung</w:t>
        </w:r>
        <w:proofErr w:type="spellEnd"/>
        <w:r>
          <w:rPr>
            <w:rFonts w:ascii="robR" w:hAnsi="robR"/>
            <w:color w:val="787D81"/>
            <w:lang w:val="en"/>
          </w:rPr>
          <w:t xml:space="preserve"> </w:t>
        </w:r>
        <w:proofErr w:type="spellStart"/>
        <w:r>
          <w:rPr>
            <w:rFonts w:ascii="robR" w:hAnsi="robR"/>
            <w:color w:val="787D81"/>
            <w:lang w:val="en"/>
          </w:rPr>
          <w:t>Ngawang</w:t>
        </w:r>
        <w:proofErr w:type="spellEnd"/>
        <w:r>
          <w:rPr>
            <w:rFonts w:ascii="robR" w:hAnsi="robR"/>
            <w:color w:val="787D81"/>
            <w:lang w:val="en"/>
          </w:rPr>
          <w:t xml:space="preserve"> </w:t>
        </w:r>
        <w:proofErr w:type="spellStart"/>
        <w:r>
          <w:rPr>
            <w:rFonts w:ascii="robR" w:hAnsi="robR"/>
            <w:color w:val="787D81"/>
            <w:lang w:val="en"/>
          </w:rPr>
          <w:t>Namgyal</w:t>
        </w:r>
        <w:proofErr w:type="spellEnd"/>
        <w:r>
          <w:rPr>
            <w:rFonts w:ascii="robR" w:hAnsi="robR"/>
            <w:color w:val="787D81"/>
            <w:lang w:val="en"/>
          </w:rPr>
          <w:t xml:space="preserve"> to serve as the religious and administrative </w:t>
        </w:r>
        <w:r>
          <w:rPr>
            <w:rFonts w:ascii="robR" w:hAnsi="robR"/>
            <w:color w:val="787D81"/>
            <w:lang w:val="en"/>
          </w:rPr>
          <w:t>center</w:t>
        </w:r>
        <w:r>
          <w:rPr>
            <w:rFonts w:ascii="robR" w:hAnsi="robR"/>
            <w:color w:val="787D81"/>
            <w:lang w:val="en"/>
          </w:rPr>
          <w:t xml:space="preserve"> of the region, Punakha </w:t>
        </w:r>
        <w:proofErr w:type="spellStart"/>
        <w:r>
          <w:rPr>
            <w:rFonts w:ascii="robR" w:hAnsi="robR"/>
            <w:color w:val="787D81"/>
            <w:lang w:val="en"/>
          </w:rPr>
          <w:t>Dzong</w:t>
        </w:r>
        <w:proofErr w:type="spellEnd"/>
        <w:r>
          <w:rPr>
            <w:rFonts w:ascii="robR" w:hAnsi="robR"/>
            <w:color w:val="787D81"/>
            <w:lang w:val="en"/>
          </w:rPr>
          <w:t xml:space="preserve"> has played an important role in Bhutan’s history. Damaged by four catastrophic fires and an earthquake, the </w:t>
        </w:r>
        <w:proofErr w:type="spellStart"/>
        <w:r>
          <w:rPr>
            <w:rFonts w:ascii="robR" w:hAnsi="robR"/>
            <w:color w:val="787D81"/>
            <w:lang w:val="en"/>
          </w:rPr>
          <w:t>Dzong</w:t>
        </w:r>
        <w:proofErr w:type="spellEnd"/>
        <w:r>
          <w:rPr>
            <w:rFonts w:ascii="robR" w:hAnsi="robR"/>
            <w:color w:val="787D81"/>
            <w:lang w:val="en"/>
          </w:rPr>
          <w:t xml:space="preserve"> has been fully restored by the present King.</w:t>
        </w:r>
        <w:r>
          <w:rPr>
            <w:rFonts w:ascii="robR" w:hAnsi="robR"/>
            <w:color w:val="787D81"/>
            <w:lang w:val="en"/>
          </w:rPr>
          <w:br/>
          <w:t xml:space="preserve">After that drive to </w:t>
        </w:r>
        <w:proofErr w:type="spellStart"/>
        <w:r>
          <w:rPr>
            <w:rFonts w:ascii="robR" w:hAnsi="robR"/>
            <w:color w:val="787D81"/>
            <w:lang w:val="en"/>
          </w:rPr>
          <w:t>Wangduephodrang</w:t>
        </w:r>
        <w:proofErr w:type="spellEnd"/>
        <w:r>
          <w:rPr>
            <w:rFonts w:ascii="robR" w:hAnsi="robR"/>
            <w:color w:val="787D81"/>
            <w:lang w:val="en"/>
          </w:rPr>
          <w:t xml:space="preserve"> visiting </w:t>
        </w:r>
        <w:proofErr w:type="spellStart"/>
        <w:r>
          <w:rPr>
            <w:rFonts w:ascii="robR" w:hAnsi="robR"/>
            <w:color w:val="787D81"/>
            <w:lang w:val="en"/>
          </w:rPr>
          <w:t>Dzong</w:t>
        </w:r>
        <w:proofErr w:type="spellEnd"/>
        <w:r>
          <w:rPr>
            <w:rFonts w:ascii="robR" w:hAnsi="robR"/>
            <w:color w:val="787D81"/>
            <w:lang w:val="en"/>
          </w:rPr>
          <w:t xml:space="preserve"> and local market. The district of </w:t>
        </w:r>
        <w:proofErr w:type="spellStart"/>
        <w:r>
          <w:rPr>
            <w:rFonts w:ascii="robR" w:hAnsi="robR"/>
            <w:color w:val="787D81"/>
            <w:lang w:val="en"/>
          </w:rPr>
          <w:t>Wangduephodrang</w:t>
        </w:r>
        <w:proofErr w:type="spellEnd"/>
        <w:r>
          <w:rPr>
            <w:rFonts w:ascii="robR" w:hAnsi="robR"/>
            <w:color w:val="787D81"/>
            <w:lang w:val="en"/>
          </w:rPr>
          <w:t xml:space="preserve"> is also famous for its bamboo products, slate and stone carvings. Overnight </w:t>
        </w:r>
      </w:ins>
      <w:ins w:id="275" w:author="user" w:date="2015-09-18T13:34:00Z">
        <w:r>
          <w:rPr>
            <w:rFonts w:ascii="robR" w:hAnsi="robR"/>
            <w:color w:val="787D81"/>
            <w:lang w:val="en"/>
          </w:rPr>
          <w:t xml:space="preserve">stay </w:t>
        </w:r>
      </w:ins>
      <w:ins w:id="276" w:author="user" w:date="2015-09-18T13:30:00Z">
        <w:r>
          <w:rPr>
            <w:rFonts w:ascii="robR" w:hAnsi="robR"/>
            <w:color w:val="787D81"/>
            <w:lang w:val="en"/>
          </w:rPr>
          <w:t>at the hotel in Punakha.</w:t>
        </w:r>
      </w:ins>
    </w:p>
    <w:p w:rsidR="002808D0" w:rsidDel="00EE2EA6" w:rsidRDefault="002808D0" w:rsidP="002808D0">
      <w:pPr>
        <w:rPr>
          <w:del w:id="277" w:author="user" w:date="2015-09-18T13:30:00Z"/>
        </w:rPr>
      </w:pPr>
      <w:del w:id="278" w:author="user" w:date="2015-09-18T13:30:00Z">
        <w:r w:rsidDel="00EE2EA6">
          <w:delText>Afternoon in Paro</w:delText>
        </w:r>
      </w:del>
      <w:del w:id="279" w:author="user" w:date="2015-09-17T12:09:00Z">
        <w:r w:rsidDel="00ED7BF6">
          <w:delText xml:space="preserve"> </w:delText>
        </w:r>
      </w:del>
      <w:del w:id="280" w:author="user" w:date="2015-09-18T13:30:00Z">
        <w:r w:rsidDel="00EE2EA6">
          <w:delText>,visit Ta Dzong, once a watchtower, built to defend Rinpung Dzong during inter-valley wars of the 17th century, Ta Dzong was inaugurated as Bhutan's National Museum in 1968. Afterwards, walk down a hillside trail to visit Rinpung Dzong. Built in 1646 by Shabdrung Ngawang Namgyal</w:delText>
        </w:r>
      </w:del>
      <w:del w:id="281" w:author="user" w:date="2015-09-17T12:09:00Z">
        <w:r w:rsidDel="00ED7BF6">
          <w:delText xml:space="preserve"> </w:delText>
        </w:r>
      </w:del>
      <w:del w:id="282" w:author="user" w:date="2015-09-18T13:30:00Z">
        <w:r w:rsidDel="00EE2EA6">
          <w:delText>, the first spiritual and temporal ruler of Bhutan, the Dzong houses the monastic body of Paro, the office of the Dzongda (district administrative head) and Thrimpon (judge) of Paro district. Overnight stay at the hotel in Paro.</w:delText>
        </w:r>
      </w:del>
    </w:p>
    <w:p w:rsidR="00DE51C3" w:rsidRDefault="002808D0" w:rsidP="002808D0">
      <w:r>
        <w:t xml:space="preserve">Day 06:   </w:t>
      </w:r>
      <w:ins w:id="283" w:author="user" w:date="2015-09-18T13:34:00Z">
        <w:r w:rsidR="00EE2EA6">
          <w:rPr>
            <w:rFonts w:ascii="robR" w:hAnsi="robR"/>
            <w:color w:val="787D81"/>
            <w:lang w:val="en"/>
          </w:rPr>
          <w:t xml:space="preserve">Drive from Punakha to </w:t>
        </w:r>
        <w:proofErr w:type="spellStart"/>
        <w:r w:rsidR="00EE2EA6">
          <w:rPr>
            <w:rFonts w:ascii="robR" w:hAnsi="robR"/>
            <w:color w:val="787D81"/>
            <w:lang w:val="en"/>
          </w:rPr>
          <w:t>Thimphu</w:t>
        </w:r>
      </w:ins>
      <w:proofErr w:type="spellEnd"/>
      <w:del w:id="284" w:author="user" w:date="2015-09-18T13:34:00Z">
        <w:r w:rsidDel="00EE2EA6">
          <w:delText xml:space="preserve">Day 06: Paro  </w:delText>
        </w:r>
      </w:del>
    </w:p>
    <w:p w:rsidR="00EE2EA6" w:rsidRDefault="00EE2EA6" w:rsidP="00EE2EA6">
      <w:pPr>
        <w:pStyle w:val="NormalWeb"/>
        <w:rPr>
          <w:ins w:id="285" w:author="user" w:date="2015-09-18T13:34:00Z"/>
          <w:rFonts w:ascii="robR" w:hAnsi="robR"/>
          <w:color w:val="787D81"/>
          <w:lang w:val="en"/>
        </w:rPr>
      </w:pPr>
      <w:ins w:id="286" w:author="user" w:date="2015-09-18T13:34:00Z">
        <w:r>
          <w:rPr>
            <w:rStyle w:val="Strong"/>
            <w:rFonts w:ascii="robR" w:hAnsi="robR"/>
            <w:color w:val="787D81"/>
            <w:lang w:val="en"/>
          </w:rPr>
          <w:t>Cultural tour to </w:t>
        </w:r>
        <w:proofErr w:type="spellStart"/>
        <w:r>
          <w:rPr>
            <w:rStyle w:val="Strong"/>
            <w:rFonts w:ascii="robR" w:hAnsi="robR"/>
            <w:color w:val="787D81"/>
            <w:lang w:val="en"/>
          </w:rPr>
          <w:t>Thimphu</w:t>
        </w:r>
        <w:proofErr w:type="spellEnd"/>
      </w:ins>
    </w:p>
    <w:p w:rsidR="00EE2EA6" w:rsidRDefault="00EE2EA6" w:rsidP="00EE2EA6">
      <w:pPr>
        <w:pStyle w:val="NormalWeb"/>
        <w:rPr>
          <w:ins w:id="287" w:author="user" w:date="2015-09-18T13:34:00Z"/>
          <w:rFonts w:ascii="robR" w:hAnsi="robR"/>
          <w:color w:val="787D81"/>
          <w:lang w:val="en"/>
        </w:rPr>
      </w:pPr>
      <w:ins w:id="288" w:author="user" w:date="2015-09-18T13:34:00Z">
        <w:r>
          <w:rPr>
            <w:rFonts w:ascii="robR" w:hAnsi="robR"/>
            <w:color w:val="787D81"/>
            <w:lang w:val="en"/>
          </w:rPr>
          <w:t xml:space="preserve">After </w:t>
        </w:r>
        <w:r>
          <w:rPr>
            <w:rFonts w:ascii="robR" w:hAnsi="robR"/>
            <w:color w:val="787D81"/>
            <w:lang w:val="en"/>
          </w:rPr>
          <w:t xml:space="preserve">an </w:t>
        </w:r>
        <w:r>
          <w:rPr>
            <w:rFonts w:ascii="robR" w:hAnsi="robR"/>
            <w:color w:val="787D81"/>
            <w:lang w:val="en"/>
          </w:rPr>
          <w:t xml:space="preserve">early breakfast, drive up to </w:t>
        </w:r>
        <w:proofErr w:type="spellStart"/>
        <w:r>
          <w:rPr>
            <w:rFonts w:ascii="robR" w:hAnsi="robR"/>
            <w:color w:val="787D81"/>
            <w:lang w:val="en"/>
          </w:rPr>
          <w:t>Thimphu</w:t>
        </w:r>
        <w:proofErr w:type="spellEnd"/>
        <w:r>
          <w:rPr>
            <w:rFonts w:ascii="robR" w:hAnsi="robR"/>
            <w:color w:val="787D81"/>
            <w:lang w:val="en"/>
          </w:rPr>
          <w:t xml:space="preserve"> and visit </w:t>
        </w:r>
        <w:proofErr w:type="spellStart"/>
        <w:r>
          <w:rPr>
            <w:rFonts w:ascii="robR" w:hAnsi="robR"/>
            <w:color w:val="787D81"/>
            <w:lang w:val="en"/>
          </w:rPr>
          <w:t>Trashichhoedzong</w:t>
        </w:r>
        <w:proofErr w:type="spellEnd"/>
        <w:r>
          <w:rPr>
            <w:rFonts w:ascii="robR" w:hAnsi="robR"/>
            <w:color w:val="787D81"/>
            <w:lang w:val="en"/>
          </w:rPr>
          <w:t xml:space="preserve">, “fortress of the glorious religion”. This is the center of government and religion, site of monarch’s throne room and seat of Je </w:t>
        </w:r>
        <w:proofErr w:type="spellStart"/>
        <w:r>
          <w:rPr>
            <w:rFonts w:ascii="robR" w:hAnsi="robR"/>
            <w:color w:val="787D81"/>
            <w:lang w:val="en"/>
          </w:rPr>
          <w:t>Khenpo</w:t>
        </w:r>
        <w:proofErr w:type="spellEnd"/>
        <w:r>
          <w:rPr>
            <w:rFonts w:ascii="robR" w:hAnsi="robR"/>
            <w:color w:val="787D81"/>
            <w:lang w:val="en"/>
          </w:rPr>
          <w:t xml:space="preserve"> or Chief Abbot. Built in 1641 by the political and religious unifier of Bhutan, </w:t>
        </w:r>
        <w:proofErr w:type="spellStart"/>
        <w:r>
          <w:rPr>
            <w:rFonts w:ascii="robR" w:hAnsi="robR"/>
            <w:color w:val="787D81"/>
            <w:lang w:val="en"/>
          </w:rPr>
          <w:t>Shabdrung</w:t>
        </w:r>
        <w:proofErr w:type="spellEnd"/>
        <w:r>
          <w:rPr>
            <w:rFonts w:ascii="robR" w:hAnsi="robR"/>
            <w:color w:val="787D81"/>
            <w:lang w:val="en"/>
          </w:rPr>
          <w:t xml:space="preserve"> </w:t>
        </w:r>
        <w:proofErr w:type="spellStart"/>
        <w:r>
          <w:rPr>
            <w:rFonts w:ascii="robR" w:hAnsi="robR"/>
            <w:color w:val="787D81"/>
            <w:lang w:val="en"/>
          </w:rPr>
          <w:t>Ngawang</w:t>
        </w:r>
        <w:proofErr w:type="spellEnd"/>
        <w:r>
          <w:rPr>
            <w:rFonts w:ascii="robR" w:hAnsi="robR"/>
            <w:color w:val="787D81"/>
            <w:lang w:val="en"/>
          </w:rPr>
          <w:t xml:space="preserve"> </w:t>
        </w:r>
        <w:proofErr w:type="spellStart"/>
        <w:r>
          <w:rPr>
            <w:rFonts w:ascii="robR" w:hAnsi="robR"/>
            <w:color w:val="787D81"/>
            <w:lang w:val="en"/>
          </w:rPr>
          <w:t>Namgyal</w:t>
        </w:r>
        <w:proofErr w:type="spellEnd"/>
        <w:r>
          <w:rPr>
            <w:rFonts w:ascii="robR" w:hAnsi="robR"/>
            <w:color w:val="787D81"/>
            <w:lang w:val="en"/>
          </w:rPr>
          <w:t xml:space="preserve">, it was reconstructed in 1960s in traditional Bhutanese manner, without nails or architectural plans. Overnight </w:t>
        </w:r>
        <w:r>
          <w:rPr>
            <w:rFonts w:ascii="robR" w:hAnsi="robR"/>
            <w:color w:val="787D81"/>
            <w:lang w:val="en"/>
          </w:rPr>
          <w:t xml:space="preserve">stay </w:t>
        </w:r>
        <w:r>
          <w:rPr>
            <w:rFonts w:ascii="robR" w:hAnsi="robR"/>
            <w:color w:val="787D81"/>
            <w:lang w:val="en"/>
          </w:rPr>
          <w:t xml:space="preserve">at the hotel in </w:t>
        </w:r>
        <w:proofErr w:type="spellStart"/>
        <w:r>
          <w:rPr>
            <w:rFonts w:ascii="robR" w:hAnsi="robR"/>
            <w:color w:val="787D81"/>
            <w:lang w:val="en"/>
          </w:rPr>
          <w:t>Thimphu</w:t>
        </w:r>
        <w:proofErr w:type="spellEnd"/>
        <w:r>
          <w:rPr>
            <w:rFonts w:ascii="robR" w:hAnsi="robR"/>
            <w:color w:val="787D81"/>
            <w:lang w:val="en"/>
          </w:rPr>
          <w:t>.</w:t>
        </w:r>
      </w:ins>
    </w:p>
    <w:p w:rsidR="002808D0" w:rsidDel="00EE2EA6" w:rsidRDefault="002808D0" w:rsidP="002808D0">
      <w:pPr>
        <w:rPr>
          <w:del w:id="289" w:author="user" w:date="2015-09-18T13:34:00Z"/>
        </w:rPr>
      </w:pPr>
      <w:del w:id="290" w:author="user" w:date="2015-09-18T13:34:00Z">
        <w:r w:rsidDel="00EE2EA6">
          <w:delText xml:space="preserve">After breakfast drive up to the valley to view the ruins of Drukgyel Dzong. It was from here that the Bhutanese repelled several </w:delText>
        </w:r>
      </w:del>
      <w:del w:id="291" w:author="user" w:date="2015-09-17T12:09:00Z">
        <w:r w:rsidDel="00ED7BF6">
          <w:delText xml:space="preserve">invading </w:delText>
        </w:r>
      </w:del>
      <w:del w:id="292" w:author="user" w:date="2015-09-18T13:34:00Z">
        <w:r w:rsidDel="00EE2EA6">
          <w:delText xml:space="preserve">Tibetan armies during the 17th century. </w:delText>
        </w:r>
      </w:del>
      <w:del w:id="293" w:author="user" w:date="2015-09-17T12:10:00Z">
        <w:r w:rsidDel="004A485A">
          <w:delText>Nearby v</w:delText>
        </w:r>
      </w:del>
      <w:del w:id="294" w:author="user" w:date="2015-09-18T13:34:00Z">
        <w:r w:rsidDel="00EE2EA6">
          <w:delText xml:space="preserve">isit traditional Bhutanese farm </w:delText>
        </w:r>
      </w:del>
      <w:del w:id="295" w:author="user" w:date="2015-09-17T12:10:00Z">
        <w:r w:rsidDel="004A485A">
          <w:delText xml:space="preserve">House </w:delText>
        </w:r>
      </w:del>
      <w:del w:id="296" w:author="user" w:date="2015-09-18T13:34:00Z">
        <w:r w:rsidDel="00EE2EA6">
          <w:delText>which offers good insight into lifestyle of local people. Then take an excursion to Taktsang Monastery, the most famous of Bhutanese monasteries. It is said that Guru Rinpoche arrived here on the back of a tigress and meditated at this monastery hence it is called "Tiger</w:delText>
        </w:r>
      </w:del>
      <w:del w:id="297" w:author="user" w:date="2015-09-17T12:10:00Z">
        <w:r w:rsidDel="004A485A">
          <w:delText>&amp;</w:delText>
        </w:r>
      </w:del>
      <w:del w:id="298" w:author="user" w:date="2015-09-18T13:34:00Z">
        <w:r w:rsidDel="00EE2EA6">
          <w:delText>'s Nest". The excursion to monastery takes about 5 hours for round trip. While returning back to Paro town visit en route Kyichu Lhakhang, one of the oldest and most sacred shrines of the Kingdom.Overnight at the hotel in Paro.</w:delText>
        </w:r>
      </w:del>
    </w:p>
    <w:p w:rsidR="002808D0" w:rsidRDefault="002808D0" w:rsidP="002808D0">
      <w:r>
        <w:t xml:space="preserve">Day 07:   Day 07: </w:t>
      </w:r>
      <w:ins w:id="299" w:author="user" w:date="2015-09-18T13:35:00Z">
        <w:r w:rsidR="00EE2EA6">
          <w:rPr>
            <w:rFonts w:ascii="robR" w:hAnsi="robR"/>
            <w:color w:val="787D81"/>
            <w:lang w:val="en"/>
          </w:rPr>
          <w:t xml:space="preserve">Drive from </w:t>
        </w:r>
        <w:proofErr w:type="spellStart"/>
        <w:r w:rsidR="00EE2EA6">
          <w:rPr>
            <w:rFonts w:ascii="robR" w:hAnsi="robR"/>
            <w:color w:val="787D81"/>
            <w:lang w:val="en"/>
          </w:rPr>
          <w:t>Thimphu</w:t>
        </w:r>
        <w:proofErr w:type="spellEnd"/>
        <w:r w:rsidR="00EE2EA6">
          <w:rPr>
            <w:rFonts w:ascii="robR" w:hAnsi="robR"/>
            <w:color w:val="787D81"/>
            <w:lang w:val="en"/>
          </w:rPr>
          <w:t xml:space="preserve"> to </w:t>
        </w:r>
        <w:proofErr w:type="spellStart"/>
        <w:r w:rsidR="00EE2EA6">
          <w:rPr>
            <w:rFonts w:ascii="robR" w:hAnsi="robR"/>
            <w:color w:val="787D81"/>
            <w:lang w:val="en"/>
          </w:rPr>
          <w:t>Lataguri</w:t>
        </w:r>
        <w:proofErr w:type="spellEnd"/>
        <w:r w:rsidR="00EE2EA6">
          <w:rPr>
            <w:rFonts w:ascii="robR" w:hAnsi="robR"/>
            <w:color w:val="787D81"/>
            <w:lang w:val="en"/>
          </w:rPr>
          <w:t xml:space="preserve"> via </w:t>
        </w:r>
        <w:proofErr w:type="spellStart"/>
        <w:r w:rsidR="00EE2EA6">
          <w:rPr>
            <w:rFonts w:ascii="robR" w:hAnsi="robR"/>
            <w:color w:val="787D81"/>
            <w:lang w:val="en"/>
          </w:rPr>
          <w:t>Phuentsholing</w:t>
        </w:r>
      </w:ins>
      <w:proofErr w:type="spellEnd"/>
      <w:del w:id="300" w:author="user" w:date="2015-09-18T13:35:00Z">
        <w:r w:rsidDel="00EE2EA6">
          <w:delText xml:space="preserve">Paro /Lataguri  Destination:    (270 km, approx 6 hours KM)  </w:delText>
        </w:r>
      </w:del>
    </w:p>
    <w:p w:rsidR="00EE2EA6" w:rsidRDefault="00EE2EA6" w:rsidP="002808D0">
      <w:pPr>
        <w:rPr>
          <w:ins w:id="301" w:author="user" w:date="2015-09-18T13:35:00Z"/>
          <w:rFonts w:ascii="robR" w:hAnsi="robR"/>
          <w:color w:val="787D81"/>
          <w:lang w:val="en"/>
        </w:rPr>
      </w:pPr>
      <w:ins w:id="302" w:author="user" w:date="2015-09-18T13:35:00Z">
        <w:r>
          <w:rPr>
            <w:rFonts w:ascii="robR" w:hAnsi="robR"/>
            <w:color w:val="787D81"/>
            <w:lang w:val="en"/>
          </w:rPr>
          <w:t xml:space="preserve">After breakfast drive to </w:t>
        </w:r>
        <w:proofErr w:type="spellStart"/>
        <w:r>
          <w:rPr>
            <w:rFonts w:ascii="robR" w:hAnsi="robR"/>
            <w:color w:val="787D81"/>
            <w:lang w:val="en"/>
          </w:rPr>
          <w:t>Lataguri</w:t>
        </w:r>
        <w:proofErr w:type="spellEnd"/>
        <w:r>
          <w:rPr>
            <w:rFonts w:ascii="robR" w:hAnsi="robR"/>
            <w:color w:val="787D81"/>
            <w:lang w:val="en"/>
          </w:rPr>
          <w:t xml:space="preserve">, a small town located in the </w:t>
        </w:r>
        <w:proofErr w:type="spellStart"/>
        <w:r>
          <w:rPr>
            <w:rFonts w:ascii="robR" w:hAnsi="robR"/>
            <w:color w:val="787D81"/>
            <w:lang w:val="en"/>
          </w:rPr>
          <w:t>Jalpaiguri</w:t>
        </w:r>
        <w:proofErr w:type="spellEnd"/>
        <w:r>
          <w:rPr>
            <w:rFonts w:ascii="robR" w:hAnsi="robR"/>
            <w:color w:val="787D81"/>
            <w:lang w:val="en"/>
          </w:rPr>
          <w:t xml:space="preserve"> district of Indian state of West Bengal. The village is located outside the </w:t>
        </w:r>
        <w:proofErr w:type="spellStart"/>
        <w:r>
          <w:rPr>
            <w:rFonts w:ascii="robR" w:hAnsi="robR"/>
            <w:color w:val="787D81"/>
            <w:lang w:val="en"/>
          </w:rPr>
          <w:t>Gorumara</w:t>
        </w:r>
        <w:proofErr w:type="spellEnd"/>
        <w:r>
          <w:rPr>
            <w:rFonts w:ascii="robR" w:hAnsi="robR"/>
            <w:color w:val="787D81"/>
            <w:lang w:val="en"/>
          </w:rPr>
          <w:t xml:space="preserve"> National Park on National Highway No. 31. </w:t>
        </w:r>
        <w:r>
          <w:rPr>
            <w:rFonts w:ascii="robR" w:hAnsi="robR"/>
            <w:color w:val="787D81"/>
            <w:lang w:val="en"/>
          </w:rPr>
          <w:t>Permits</w:t>
        </w:r>
        <w:r>
          <w:rPr>
            <w:rFonts w:ascii="robR" w:hAnsi="robR"/>
            <w:color w:val="787D81"/>
            <w:lang w:val="en"/>
          </w:rPr>
          <w:t xml:space="preserve"> for entering </w:t>
        </w:r>
        <w:proofErr w:type="spellStart"/>
        <w:r>
          <w:rPr>
            <w:rFonts w:ascii="robR" w:hAnsi="robR"/>
            <w:color w:val="787D81"/>
            <w:lang w:val="en"/>
          </w:rPr>
          <w:t>Gorumara</w:t>
        </w:r>
        <w:proofErr w:type="spellEnd"/>
        <w:r>
          <w:rPr>
            <w:rFonts w:ascii="robR" w:hAnsi="robR"/>
            <w:color w:val="787D81"/>
            <w:lang w:val="en"/>
          </w:rPr>
          <w:t xml:space="preserve"> and </w:t>
        </w:r>
        <w:proofErr w:type="spellStart"/>
        <w:r>
          <w:rPr>
            <w:rFonts w:ascii="robR" w:hAnsi="robR"/>
            <w:color w:val="787D81"/>
            <w:lang w:val="en"/>
          </w:rPr>
          <w:t>Chapramari</w:t>
        </w:r>
        <w:proofErr w:type="spellEnd"/>
        <w:r>
          <w:rPr>
            <w:rFonts w:ascii="robR" w:hAnsi="robR"/>
            <w:color w:val="787D81"/>
            <w:lang w:val="en"/>
          </w:rPr>
          <w:t xml:space="preserve"> Wildlife Sanctuary are given from </w:t>
        </w:r>
        <w:proofErr w:type="spellStart"/>
        <w:r>
          <w:rPr>
            <w:rFonts w:ascii="robR" w:hAnsi="robR"/>
            <w:color w:val="787D81"/>
            <w:lang w:val="en"/>
          </w:rPr>
          <w:t>Lataguri</w:t>
        </w:r>
        <w:proofErr w:type="spellEnd"/>
        <w:r>
          <w:rPr>
            <w:rFonts w:ascii="robR" w:hAnsi="robR"/>
            <w:color w:val="787D81"/>
            <w:lang w:val="en"/>
          </w:rPr>
          <w:t xml:space="preserve">. Overnight stay at </w:t>
        </w:r>
        <w:r>
          <w:rPr>
            <w:rFonts w:ascii="robR" w:hAnsi="robR"/>
            <w:color w:val="787D81"/>
            <w:lang w:val="en"/>
          </w:rPr>
          <w:t xml:space="preserve">a </w:t>
        </w:r>
        <w:r>
          <w:rPr>
            <w:rFonts w:ascii="robR" w:hAnsi="robR"/>
            <w:color w:val="787D81"/>
            <w:lang w:val="en"/>
          </w:rPr>
          <w:t xml:space="preserve">hotel in </w:t>
        </w:r>
        <w:proofErr w:type="spellStart"/>
        <w:r>
          <w:rPr>
            <w:rFonts w:ascii="robR" w:hAnsi="robR"/>
            <w:color w:val="787D81"/>
            <w:lang w:val="en"/>
          </w:rPr>
          <w:t>Lataguri</w:t>
        </w:r>
        <w:proofErr w:type="spellEnd"/>
        <w:r>
          <w:rPr>
            <w:rFonts w:ascii="robR" w:hAnsi="robR"/>
            <w:color w:val="787D81"/>
            <w:lang w:val="en"/>
          </w:rPr>
          <w:t>.</w:t>
        </w:r>
      </w:ins>
    </w:p>
    <w:p w:rsidR="002808D0" w:rsidDel="00EE2EA6" w:rsidRDefault="00DE51C3" w:rsidP="002808D0">
      <w:pPr>
        <w:rPr>
          <w:del w:id="303" w:author="user" w:date="2015-09-18T13:35:00Z"/>
        </w:rPr>
      </w:pPr>
      <w:del w:id="304" w:author="user" w:date="2015-09-18T13:35:00Z">
        <w:r w:rsidDel="00EE2EA6">
          <w:delText>A</w:delText>
        </w:r>
        <w:r w:rsidR="002808D0" w:rsidDel="00EE2EA6">
          <w:delText xml:space="preserve">fter breakfast transfer to Phuentsholing. En route take a short stop </w:delText>
        </w:r>
      </w:del>
      <w:del w:id="305" w:author="user" w:date="2015-09-17T12:10:00Z">
        <w:r w:rsidR="002808D0" w:rsidDel="004A485A">
          <w:delText xml:space="preserve">at </w:delText>
        </w:r>
      </w:del>
      <w:del w:id="306" w:author="user" w:date="2015-09-18T13:35:00Z">
        <w:r w:rsidR="002808D0" w:rsidDel="00EE2EA6">
          <w:delText xml:space="preserve">Chuzom, the confluence of Paro and Thimphu rivers with three different style of stupas adorn this confluence. Drive further through Chapcha and later take glimpse of famous Chukha Dam and the magnificent Vince waterfall before Gedu town Reach Lataguri </w:delText>
        </w:r>
      </w:del>
      <w:del w:id="307" w:author="user" w:date="2015-09-17T12:10:00Z">
        <w:r w:rsidR="002808D0" w:rsidDel="004A485A">
          <w:delText xml:space="preserve"> </w:delText>
        </w:r>
      </w:del>
      <w:del w:id="308" w:author="user" w:date="2015-09-18T13:35:00Z">
        <w:r w:rsidR="002808D0" w:rsidDel="00EE2EA6">
          <w:delText xml:space="preserve">evening and check-into the hotel.Overnight stay at the hotel. </w:delText>
        </w:r>
      </w:del>
    </w:p>
    <w:p w:rsidR="002808D0" w:rsidRDefault="002808D0" w:rsidP="002808D0">
      <w:r>
        <w:t xml:space="preserve">Day 08:   Day 08: Depart from </w:t>
      </w:r>
      <w:proofErr w:type="spellStart"/>
      <w:r>
        <w:t>Lataguri</w:t>
      </w:r>
      <w:proofErr w:type="spellEnd"/>
      <w:r>
        <w:t xml:space="preserve">  </w:t>
      </w:r>
    </w:p>
    <w:p w:rsidR="002C602D" w:rsidRDefault="002808D0" w:rsidP="002808D0">
      <w:r>
        <w:lastRenderedPageBreak/>
        <w:t>After breakfast depart</w:t>
      </w:r>
      <w:ins w:id="309" w:author="user" w:date="2015-09-17T12:10:00Z">
        <w:r w:rsidR="004A485A">
          <w:t xml:space="preserve"> for</w:t>
        </w:r>
      </w:ins>
      <w:r>
        <w:t xml:space="preserve"> </w:t>
      </w:r>
      <w:proofErr w:type="spellStart"/>
      <w:ins w:id="310" w:author="user" w:date="2015-09-17T12:10:00Z">
        <w:r w:rsidR="004A485A">
          <w:t>L</w:t>
        </w:r>
      </w:ins>
      <w:del w:id="311" w:author="user" w:date="2015-09-17T12:10:00Z">
        <w:r w:rsidDel="004A485A">
          <w:delText>l</w:delText>
        </w:r>
      </w:del>
      <w:r>
        <w:t>ataguri</w:t>
      </w:r>
      <w:proofErr w:type="spellEnd"/>
      <w:r>
        <w:t xml:space="preserve"> for onward journey. </w:t>
      </w:r>
      <w:proofErr w:type="spellStart"/>
      <w:r>
        <w:t>Lataguri</w:t>
      </w:r>
      <w:proofErr w:type="spellEnd"/>
      <w:r>
        <w:t xml:space="preserve"> to BAGDOGRA airport - (65km). </w:t>
      </w:r>
      <w:proofErr w:type="spellStart"/>
      <w:r>
        <w:t>Lataguri</w:t>
      </w:r>
      <w:proofErr w:type="spellEnd"/>
      <w:r>
        <w:t xml:space="preserve"> to New </w:t>
      </w:r>
      <w:proofErr w:type="spellStart"/>
      <w:r>
        <w:t>Jalpaiguri</w:t>
      </w:r>
      <w:proofErr w:type="spellEnd"/>
      <w:r>
        <w:t xml:space="preserve"> Railway station - (50 km)</w:t>
      </w:r>
      <w:ins w:id="312" w:author="user" w:date="2015-09-17T12:11:00Z">
        <w:r w:rsidR="00997B06">
          <w:t>.</w:t>
        </w:r>
      </w:ins>
      <w:bookmarkStart w:id="313" w:name="_GoBack"/>
      <w:bookmarkEnd w:id="313"/>
    </w:p>
    <w:sectPr w:rsidR="002C6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rob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D0"/>
    <w:rsid w:val="000009EA"/>
    <w:rsid w:val="00153262"/>
    <w:rsid w:val="00156817"/>
    <w:rsid w:val="001D59C6"/>
    <w:rsid w:val="002808D0"/>
    <w:rsid w:val="002C602D"/>
    <w:rsid w:val="00371EF0"/>
    <w:rsid w:val="004A14E8"/>
    <w:rsid w:val="004A485A"/>
    <w:rsid w:val="00696929"/>
    <w:rsid w:val="007719D3"/>
    <w:rsid w:val="008132BD"/>
    <w:rsid w:val="00997B06"/>
    <w:rsid w:val="00C45D78"/>
    <w:rsid w:val="00C63CDF"/>
    <w:rsid w:val="00DA2405"/>
    <w:rsid w:val="00DE51C3"/>
    <w:rsid w:val="00ED7BF6"/>
    <w:rsid w:val="00EE2EA6"/>
    <w:rsid w:val="00FD4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4FB3E-57D6-4D14-A1CE-1EED09D2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C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CDF"/>
    <w:rPr>
      <w:rFonts w:ascii="Segoe UI" w:hAnsi="Segoe UI" w:cs="Segoe UI"/>
      <w:sz w:val="18"/>
      <w:szCs w:val="18"/>
    </w:rPr>
  </w:style>
  <w:style w:type="character" w:styleId="Strong">
    <w:name w:val="Strong"/>
    <w:basedOn w:val="DefaultParagraphFont"/>
    <w:uiPriority w:val="22"/>
    <w:qFormat/>
    <w:rsid w:val="00153262"/>
    <w:rPr>
      <w:b/>
      <w:bCs/>
    </w:rPr>
  </w:style>
  <w:style w:type="paragraph" w:styleId="NormalWeb">
    <w:name w:val="Normal (Web)"/>
    <w:basedOn w:val="Normal"/>
    <w:uiPriority w:val="99"/>
    <w:semiHidden/>
    <w:unhideWhenUsed/>
    <w:rsid w:val="00EE2EA6"/>
    <w:pPr>
      <w:spacing w:before="100" w:beforeAutospacing="1" w:after="22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530396">
      <w:bodyDiv w:val="1"/>
      <w:marLeft w:val="0"/>
      <w:marRight w:val="0"/>
      <w:marTop w:val="0"/>
      <w:marBottom w:val="0"/>
      <w:divBdr>
        <w:top w:val="none" w:sz="0" w:space="0" w:color="auto"/>
        <w:left w:val="none" w:sz="0" w:space="0" w:color="auto"/>
        <w:bottom w:val="none" w:sz="0" w:space="0" w:color="auto"/>
        <w:right w:val="none" w:sz="0" w:space="0" w:color="auto"/>
      </w:divBdr>
      <w:divsChild>
        <w:div w:id="647780416">
          <w:marLeft w:val="0"/>
          <w:marRight w:val="0"/>
          <w:marTop w:val="0"/>
          <w:marBottom w:val="0"/>
          <w:divBdr>
            <w:top w:val="none" w:sz="0" w:space="0" w:color="auto"/>
            <w:left w:val="none" w:sz="0" w:space="0" w:color="auto"/>
            <w:bottom w:val="none" w:sz="0" w:space="0" w:color="auto"/>
            <w:right w:val="none" w:sz="0" w:space="0" w:color="auto"/>
          </w:divBdr>
          <w:divsChild>
            <w:div w:id="920530214">
              <w:marLeft w:val="0"/>
              <w:marRight w:val="0"/>
              <w:marTop w:val="0"/>
              <w:marBottom w:val="0"/>
              <w:divBdr>
                <w:top w:val="none" w:sz="0" w:space="0" w:color="auto"/>
                <w:left w:val="none" w:sz="0" w:space="0" w:color="auto"/>
                <w:bottom w:val="none" w:sz="0" w:space="0" w:color="auto"/>
                <w:right w:val="none" w:sz="0" w:space="0" w:color="auto"/>
              </w:divBdr>
              <w:divsChild>
                <w:div w:id="2001076776">
                  <w:marLeft w:val="0"/>
                  <w:marRight w:val="0"/>
                  <w:marTop w:val="0"/>
                  <w:marBottom w:val="0"/>
                  <w:divBdr>
                    <w:top w:val="none" w:sz="0" w:space="0" w:color="auto"/>
                    <w:left w:val="none" w:sz="0" w:space="0" w:color="auto"/>
                    <w:bottom w:val="none" w:sz="0" w:space="0" w:color="auto"/>
                    <w:right w:val="none" w:sz="0" w:space="0" w:color="auto"/>
                  </w:divBdr>
                  <w:divsChild>
                    <w:div w:id="683744298">
                      <w:marLeft w:val="0"/>
                      <w:marRight w:val="0"/>
                      <w:marTop w:val="0"/>
                      <w:marBottom w:val="0"/>
                      <w:divBdr>
                        <w:top w:val="none" w:sz="0" w:space="0" w:color="auto"/>
                        <w:left w:val="none" w:sz="0" w:space="0" w:color="auto"/>
                        <w:bottom w:val="none" w:sz="0" w:space="0" w:color="auto"/>
                        <w:right w:val="none" w:sz="0" w:space="0" w:color="auto"/>
                      </w:divBdr>
                      <w:divsChild>
                        <w:div w:id="1266886416">
                          <w:marLeft w:val="0"/>
                          <w:marRight w:val="0"/>
                          <w:marTop w:val="0"/>
                          <w:marBottom w:val="0"/>
                          <w:divBdr>
                            <w:top w:val="none" w:sz="0" w:space="0" w:color="auto"/>
                            <w:left w:val="none" w:sz="0" w:space="0" w:color="auto"/>
                            <w:bottom w:val="none" w:sz="0" w:space="0" w:color="auto"/>
                            <w:right w:val="none" w:sz="0" w:space="0" w:color="auto"/>
                          </w:divBdr>
                          <w:divsChild>
                            <w:div w:id="143936743">
                              <w:marLeft w:val="0"/>
                              <w:marRight w:val="0"/>
                              <w:marTop w:val="0"/>
                              <w:marBottom w:val="0"/>
                              <w:divBdr>
                                <w:top w:val="none" w:sz="0" w:space="0" w:color="auto"/>
                                <w:left w:val="none" w:sz="0" w:space="0" w:color="auto"/>
                                <w:bottom w:val="none" w:sz="0" w:space="0" w:color="auto"/>
                                <w:right w:val="none" w:sz="0" w:space="0" w:color="auto"/>
                              </w:divBdr>
                              <w:divsChild>
                                <w:div w:id="2102292698">
                                  <w:marLeft w:val="0"/>
                                  <w:marRight w:val="0"/>
                                  <w:marTop w:val="0"/>
                                  <w:marBottom w:val="0"/>
                                  <w:divBdr>
                                    <w:top w:val="none" w:sz="0" w:space="0" w:color="auto"/>
                                    <w:left w:val="none" w:sz="0" w:space="0" w:color="auto"/>
                                    <w:bottom w:val="none" w:sz="0" w:space="0" w:color="auto"/>
                                    <w:right w:val="none" w:sz="0" w:space="0" w:color="auto"/>
                                  </w:divBdr>
                                  <w:divsChild>
                                    <w:div w:id="16935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2015-09-17T05:59:00Z</dcterms:created>
  <dcterms:modified xsi:type="dcterms:W3CDTF">2015-09-18T08:06:00Z</dcterms:modified>
</cp:coreProperties>
</file>