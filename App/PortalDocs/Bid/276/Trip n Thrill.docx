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2D" w:rsidRDefault="008455D1" w:rsidP="008455D1">
      <w:pPr>
        <w:rPr>
          <w:rFonts w:ascii="robR" w:hAnsi="robR" w:cs="Arial"/>
          <w:lang w:val="en"/>
        </w:rPr>
      </w:pPr>
      <w:r>
        <w:rPr>
          <w:rFonts w:ascii="robR" w:hAnsi="robR" w:cs="Arial"/>
          <w:lang w:val="en"/>
        </w:rPr>
        <w:t>Trip n Thrill</w:t>
      </w:r>
    </w:p>
    <w:p w:rsidR="008455D1" w:rsidRPr="008455D1" w:rsidRDefault="008455D1" w:rsidP="008455D1">
      <w:del w:id="0" w:author="user" w:date="2015-09-17T16:53:00Z">
        <w:r w:rsidRPr="008455D1" w:rsidDel="008455D1">
          <w:delText xml:space="preserve">They </w:delText>
        </w:r>
      </w:del>
      <w:ins w:id="1" w:author="user" w:date="2015-09-17T16:53:00Z">
        <w:r>
          <w:t>Trip n Thrill</w:t>
        </w:r>
        <w:r w:rsidRPr="008455D1">
          <w:t xml:space="preserve"> </w:t>
        </w:r>
      </w:ins>
      <w:r w:rsidRPr="008455D1">
        <w:t xml:space="preserve">facilitate adventure nirvana through their </w:t>
      </w:r>
      <w:ins w:id="2" w:author="user" w:date="2015-09-17T16:53:00Z">
        <w:r>
          <w:t xml:space="preserve">incredibly exciting </w:t>
        </w:r>
      </w:ins>
      <w:r w:rsidRPr="008455D1">
        <w:t xml:space="preserve">tours, travels and </w:t>
      </w:r>
      <w:del w:id="3" w:author="user" w:date="2015-09-17T16:54:00Z">
        <w:r w:rsidRPr="008455D1" w:rsidDel="008455D1">
          <w:delText>explorations</w:delText>
        </w:r>
      </w:del>
      <w:ins w:id="4" w:author="user" w:date="2015-09-17T16:54:00Z">
        <w:r w:rsidRPr="008455D1">
          <w:t>ex</w:t>
        </w:r>
        <w:r>
          <w:t>peditions</w:t>
        </w:r>
      </w:ins>
      <w:r w:rsidRPr="008455D1">
        <w:t>. They are</w:t>
      </w:r>
      <w:del w:id="5" w:author="user" w:date="2015-09-17T17:00:00Z">
        <w:r w:rsidRPr="008455D1" w:rsidDel="00FB5165">
          <w:delText xml:space="preserve"> </w:delText>
        </w:r>
      </w:del>
      <w:ins w:id="6" w:author="user" w:date="2015-09-17T16:59:00Z">
        <w:r w:rsidR="00520EDA">
          <w:t xml:space="preserve"> behind those moments that give you</w:t>
        </w:r>
      </w:ins>
      <w:del w:id="7" w:author="user" w:date="2015-09-17T16:59:00Z">
        <w:r w:rsidRPr="008455D1" w:rsidDel="00520EDA">
          <w:delText xml:space="preserve">in those </w:delText>
        </w:r>
      </w:del>
      <w:ins w:id="8" w:author="user" w:date="2015-09-17T16:59:00Z">
        <w:r w:rsidR="00520EDA">
          <w:t xml:space="preserve"> </w:t>
        </w:r>
      </w:ins>
      <w:r w:rsidRPr="008455D1">
        <w:t xml:space="preserve">goosebumps, adrenaline kicks and </w:t>
      </w:r>
      <w:del w:id="9" w:author="user" w:date="2015-09-17T16:59:00Z">
        <w:r w:rsidRPr="008455D1" w:rsidDel="00520EDA">
          <w:delText xml:space="preserve">in those moments of </w:delText>
        </w:r>
        <w:r w:rsidRPr="008455D1" w:rsidDel="00FB5165">
          <w:delText xml:space="preserve">intoxicating </w:delText>
        </w:r>
      </w:del>
      <w:r w:rsidRPr="008455D1">
        <w:t>thrill</w:t>
      </w:r>
      <w:del w:id="10" w:author="user" w:date="2015-09-17T16:59:00Z">
        <w:r w:rsidRPr="008455D1" w:rsidDel="00FB5165">
          <w:delText xml:space="preserve"> that adventure gives you</w:delText>
        </w:r>
      </w:del>
      <w:r w:rsidRPr="008455D1">
        <w:t xml:space="preserve">. </w:t>
      </w:r>
      <w:ins w:id="11" w:author="user" w:date="2015-09-17T17:15:00Z">
        <w:r w:rsidR="001E1242">
          <w:t>Get ready to get maximum thrill out of every trip of theirs!</w:t>
        </w:r>
      </w:ins>
      <w:bookmarkStart w:id="12" w:name="_GoBack"/>
      <w:bookmarkEnd w:id="12"/>
      <w:del w:id="13" w:author="user" w:date="2015-09-17T16:59:00Z">
        <w:r w:rsidRPr="008455D1" w:rsidDel="00FB5165">
          <w:delText>They make adventure travel accessible to one and all. Just make a Trip and Thrill yourself.</w:delText>
        </w:r>
      </w:del>
    </w:p>
    <w:sectPr w:rsidR="008455D1" w:rsidRPr="0084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D1"/>
    <w:rsid w:val="001D59C6"/>
    <w:rsid w:val="001E1242"/>
    <w:rsid w:val="002C602D"/>
    <w:rsid w:val="00520EDA"/>
    <w:rsid w:val="008455D1"/>
    <w:rsid w:val="00F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7EAE3-CFA3-44EE-8AD1-DA95182A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2015-09-17T11:19:00Z</dcterms:created>
  <dcterms:modified xsi:type="dcterms:W3CDTF">2015-09-17T11:45:00Z</dcterms:modified>
</cp:coreProperties>
</file>